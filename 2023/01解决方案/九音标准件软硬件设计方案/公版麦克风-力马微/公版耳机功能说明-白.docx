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B5429A3" w14:textId="77777777" w:rsidR="00762DA7" w:rsidRDefault="00762DA7"/>
    <w:p w14:paraId="66CE56E9" w14:textId="77777777" w:rsidR="00762DA7" w:rsidRDefault="00762DA7"/>
    <w:p w14:paraId="14E91CDC" w14:textId="77777777" w:rsidR="00762DA7" w:rsidRDefault="00000000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音频输出输入方式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种：</w:t>
      </w:r>
    </w:p>
    <w:p w14:paraId="19DBB17D" w14:textId="77777777" w:rsidR="00947B80" w:rsidRDefault="00000000">
      <w:pPr>
        <w:ind w:firstLineChars="300" w:firstLine="900"/>
        <w:rPr>
          <w:ins w:id="0" w:author="Rong Bai" w:date="2023-05-24T17:15:00Z"/>
          <w:sz w:val="30"/>
          <w:szCs w:val="30"/>
        </w:rPr>
      </w:pPr>
      <w:r>
        <w:rPr>
          <w:rFonts w:hint="eastAsia"/>
          <w:sz w:val="30"/>
          <w:szCs w:val="30"/>
        </w:rPr>
        <w:t>单麦克风</w:t>
      </w:r>
    </w:p>
    <w:p w14:paraId="4E04F332" w14:textId="5436ECD5" w:rsidR="00762DA7" w:rsidRDefault="00947B80" w:rsidP="00947B80">
      <w:pPr>
        <w:ind w:left="360" w:firstLineChars="300" w:firstLine="900"/>
        <w:rPr>
          <w:sz w:val="30"/>
          <w:szCs w:val="30"/>
        </w:rPr>
        <w:pPrChange w:id="1" w:author="Rong Bai" w:date="2023-05-24T17:15:00Z">
          <w:pPr>
            <w:ind w:firstLineChars="300" w:firstLine="900"/>
          </w:pPr>
        </w:pPrChange>
      </w:pPr>
      <w:ins w:id="2" w:author="Rong Bai" w:date="2023-05-24T17:15:00Z">
        <w:r>
          <w:rPr>
            <w:rFonts w:hint="eastAsia"/>
            <w:sz w:val="30"/>
            <w:szCs w:val="30"/>
          </w:rPr>
          <w:t>输入</w:t>
        </w:r>
      </w:ins>
      <w:ins w:id="3" w:author="Rong Bai" w:date="2023-05-24T17:14:00Z">
        <w:r>
          <w:rPr>
            <w:rFonts w:hint="eastAsia"/>
            <w:sz w:val="30"/>
            <w:szCs w:val="30"/>
          </w:rPr>
          <w:t>：</w:t>
        </w:r>
        <w:r>
          <w:rPr>
            <w:rFonts w:hint="eastAsia"/>
            <w:sz w:val="30"/>
            <w:szCs w:val="30"/>
          </w:rPr>
          <w:t>ENC</w:t>
        </w:r>
        <w:r>
          <w:rPr>
            <w:rFonts w:hint="eastAsia"/>
            <w:sz w:val="30"/>
            <w:szCs w:val="30"/>
          </w:rPr>
          <w:t>驻极体</w:t>
        </w:r>
      </w:ins>
      <w:ins w:id="4" w:author="Rong Bai" w:date="2023-05-24T17:15:00Z">
        <w:r>
          <w:rPr>
            <w:rFonts w:hint="eastAsia"/>
            <w:sz w:val="30"/>
            <w:szCs w:val="30"/>
          </w:rPr>
          <w:t>麦克风，模拟输入</w:t>
        </w:r>
      </w:ins>
    </w:p>
    <w:p w14:paraId="2EF2A5BF" w14:textId="77777777" w:rsidR="00762DA7" w:rsidRDefault="00000000">
      <w:pPr>
        <w:ind w:firstLineChars="300" w:firstLine="900"/>
        <w:rPr>
          <w:ins w:id="5" w:author="Rong Bai" w:date="2023-05-24T17:15:00Z"/>
          <w:sz w:val="30"/>
          <w:szCs w:val="30"/>
        </w:rPr>
      </w:pPr>
      <w:r>
        <w:rPr>
          <w:rFonts w:hint="eastAsia"/>
          <w:sz w:val="30"/>
          <w:szCs w:val="30"/>
        </w:rPr>
        <w:t>麦克风</w:t>
      </w:r>
      <w:r>
        <w:rPr>
          <w:rFonts w:hint="eastAsia"/>
          <w:sz w:val="30"/>
          <w:szCs w:val="30"/>
        </w:rPr>
        <w:t>+SPK</w:t>
      </w:r>
      <w:r>
        <w:rPr>
          <w:rFonts w:hint="eastAsia"/>
          <w:sz w:val="30"/>
          <w:szCs w:val="30"/>
        </w:rPr>
        <w:t>输出</w:t>
      </w:r>
    </w:p>
    <w:p w14:paraId="382877D9" w14:textId="60A3686E" w:rsidR="00947B80" w:rsidRDefault="00947B80">
      <w:pPr>
        <w:ind w:firstLineChars="300" w:firstLine="900"/>
        <w:rPr>
          <w:rFonts w:hint="eastAsia"/>
          <w:sz w:val="30"/>
          <w:szCs w:val="30"/>
        </w:rPr>
      </w:pPr>
      <w:ins w:id="6" w:author="Rong Bai" w:date="2023-05-24T17:15:00Z">
        <w:r>
          <w:rPr>
            <w:sz w:val="30"/>
            <w:szCs w:val="30"/>
          </w:rPr>
          <w:tab/>
        </w:r>
        <w:r>
          <w:rPr>
            <w:rFonts w:hint="eastAsia"/>
            <w:sz w:val="30"/>
            <w:szCs w:val="30"/>
          </w:rPr>
          <w:t>输出：</w:t>
        </w:r>
        <w:r>
          <w:rPr>
            <w:rFonts w:hint="eastAsia"/>
            <w:sz w:val="30"/>
            <w:szCs w:val="30"/>
          </w:rPr>
          <w:t>1</w:t>
        </w:r>
        <w:r>
          <w:rPr>
            <w:rFonts w:hint="eastAsia"/>
            <w:sz w:val="30"/>
            <w:szCs w:val="30"/>
          </w:rPr>
          <w:t>）</w:t>
        </w:r>
        <w:r>
          <w:rPr>
            <w:rFonts w:hint="eastAsia"/>
            <w:sz w:val="30"/>
            <w:szCs w:val="30"/>
          </w:rPr>
          <w:t>USB</w:t>
        </w:r>
        <w:r>
          <w:rPr>
            <w:sz w:val="30"/>
            <w:szCs w:val="30"/>
          </w:rPr>
          <w:t xml:space="preserve"> </w:t>
        </w:r>
        <w:r>
          <w:rPr>
            <w:rFonts w:hint="eastAsia"/>
            <w:sz w:val="30"/>
            <w:szCs w:val="30"/>
          </w:rPr>
          <w:t>录音；</w:t>
        </w:r>
        <w:r>
          <w:rPr>
            <w:rFonts w:hint="eastAsia"/>
            <w:sz w:val="30"/>
            <w:szCs w:val="30"/>
          </w:rPr>
          <w:t>2</w:t>
        </w:r>
        <w:r>
          <w:rPr>
            <w:rFonts w:hint="eastAsia"/>
            <w:sz w:val="30"/>
            <w:szCs w:val="30"/>
          </w:rPr>
          <w:t>）</w:t>
        </w:r>
        <w:r>
          <w:rPr>
            <w:rFonts w:hint="eastAsia"/>
            <w:sz w:val="30"/>
            <w:szCs w:val="30"/>
          </w:rPr>
          <w:t>DAC</w:t>
        </w:r>
        <w:r>
          <w:rPr>
            <w:rFonts w:hint="eastAsia"/>
            <w:sz w:val="30"/>
            <w:szCs w:val="30"/>
          </w:rPr>
          <w:t>耳机</w:t>
        </w:r>
      </w:ins>
    </w:p>
    <w:p w14:paraId="2DCD6F66" w14:textId="77777777" w:rsidR="00762DA7" w:rsidRDefault="00762DA7">
      <w:pPr>
        <w:ind w:firstLineChars="300" w:firstLine="900"/>
        <w:rPr>
          <w:sz w:val="30"/>
          <w:szCs w:val="30"/>
        </w:rPr>
      </w:pPr>
    </w:p>
    <w:p w14:paraId="3D375BD2" w14:textId="77777777" w:rsidR="00762DA7" w:rsidRDefault="00000000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按键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个</w:t>
      </w:r>
    </w:p>
    <w:p w14:paraId="0FCA50DF" w14:textId="77777777" w:rsidR="00762DA7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麦克风键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：短按麦克风静音，长按麦克风开启降噪</w:t>
      </w:r>
    </w:p>
    <w:p w14:paraId="5F8D3CB9" w14:textId="084D838A" w:rsidR="00762DA7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麦克风键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：短按麦克风静音</w:t>
      </w:r>
      <w:ins w:id="7" w:author="Rong Bai" w:date="2023-05-24T17:29:00Z">
        <w:r w:rsidR="00863A59">
          <w:rPr>
            <w:rFonts w:hint="eastAsia"/>
            <w:sz w:val="30"/>
            <w:szCs w:val="30"/>
          </w:rPr>
          <w:t>（考虑到不需要降噪功能的应用，不需要使能降噪开关）</w:t>
        </w:r>
      </w:ins>
    </w:p>
    <w:p w14:paraId="485F6A83" w14:textId="77777777" w:rsidR="00762DA7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麦克风键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：短按开启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关闭降噪</w:t>
      </w:r>
    </w:p>
    <w:p w14:paraId="0F85ED3F" w14:textId="77777777" w:rsidR="00762DA7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SPK</w:t>
      </w:r>
      <w:r>
        <w:rPr>
          <w:rFonts w:hint="eastAsia"/>
          <w:sz w:val="30"/>
          <w:szCs w:val="30"/>
        </w:rPr>
        <w:t>键：短按喇叭静音</w:t>
      </w:r>
    </w:p>
    <w:p w14:paraId="1FEB5292" w14:textId="77777777" w:rsidR="00762DA7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音量加键：短按长按音量加</w:t>
      </w:r>
    </w:p>
    <w:p w14:paraId="21CB65DC" w14:textId="77777777" w:rsidR="00762DA7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音量减键：短按长按音量减</w:t>
      </w:r>
    </w:p>
    <w:p w14:paraId="130F72F4" w14:textId="77777777" w:rsidR="00762DA7" w:rsidRDefault="00762DA7">
      <w:pPr>
        <w:rPr>
          <w:sz w:val="30"/>
          <w:szCs w:val="30"/>
        </w:rPr>
      </w:pPr>
    </w:p>
    <w:p w14:paraId="52B9BFCC" w14:textId="77777777" w:rsidR="00762DA7" w:rsidRDefault="00000000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状态灯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个</w:t>
      </w:r>
    </w:p>
    <w:p w14:paraId="3AFFE80D" w14:textId="77777777" w:rsidR="00762DA7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麦克风状态灯：静音时常亮，开启时常灭</w:t>
      </w:r>
    </w:p>
    <w:p w14:paraId="067606A1" w14:textId="77777777" w:rsidR="00762DA7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SPK</w:t>
      </w:r>
      <w:r>
        <w:rPr>
          <w:rFonts w:hint="eastAsia"/>
          <w:sz w:val="30"/>
          <w:szCs w:val="30"/>
        </w:rPr>
        <w:t>状态灯：静音时常亮，开启时常灭</w:t>
      </w:r>
    </w:p>
    <w:p w14:paraId="78E90209" w14:textId="77777777" w:rsidR="00762DA7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降噪状态灯：降噪开启时常亮，关闭时常灭</w:t>
      </w:r>
    </w:p>
    <w:p w14:paraId="1E001246" w14:textId="77777777" w:rsidR="00762DA7" w:rsidRDefault="00762DA7">
      <w:pPr>
        <w:rPr>
          <w:sz w:val="30"/>
          <w:szCs w:val="30"/>
        </w:rPr>
      </w:pPr>
    </w:p>
    <w:p w14:paraId="03C9DCC7" w14:textId="77777777" w:rsidR="00762DA7" w:rsidRDefault="00000000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电位器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个</w:t>
      </w:r>
    </w:p>
    <w:p w14:paraId="72276D7F" w14:textId="77777777" w:rsidR="00762DA7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  </w:t>
      </w:r>
      <w:r>
        <w:rPr>
          <w:rFonts w:hint="eastAsia"/>
          <w:sz w:val="30"/>
          <w:szCs w:val="30"/>
        </w:rPr>
        <w:t>电位器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：麦克风音量控制</w:t>
      </w:r>
    </w:p>
    <w:p w14:paraId="6DA08B9B" w14:textId="77777777" w:rsidR="00762DA7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电位器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SPK</w:t>
      </w:r>
      <w:r>
        <w:rPr>
          <w:rFonts w:hint="eastAsia"/>
          <w:sz w:val="30"/>
          <w:szCs w:val="30"/>
        </w:rPr>
        <w:t>音量控制</w:t>
      </w:r>
    </w:p>
    <w:p w14:paraId="4318BDDB" w14:textId="77777777" w:rsidR="00762DA7" w:rsidRDefault="00762DA7">
      <w:pPr>
        <w:rPr>
          <w:sz w:val="30"/>
          <w:szCs w:val="30"/>
        </w:rPr>
      </w:pPr>
    </w:p>
    <w:p w14:paraId="273860D6" w14:textId="77777777" w:rsidR="00762DA7" w:rsidRDefault="00762DA7">
      <w:pPr>
        <w:rPr>
          <w:sz w:val="30"/>
          <w:szCs w:val="30"/>
        </w:rPr>
      </w:pPr>
    </w:p>
    <w:p w14:paraId="38E7C942" w14:textId="77777777" w:rsidR="00762DA7" w:rsidRDefault="00762DA7">
      <w:pPr>
        <w:rPr>
          <w:sz w:val="30"/>
          <w:szCs w:val="30"/>
        </w:rPr>
      </w:pPr>
    </w:p>
    <w:p w14:paraId="2F20C8D0" w14:textId="77777777" w:rsidR="00762DA7" w:rsidRDefault="00762DA7">
      <w:pPr>
        <w:rPr>
          <w:sz w:val="30"/>
          <w:szCs w:val="30"/>
        </w:rPr>
      </w:pPr>
    </w:p>
    <w:p w14:paraId="17C49341" w14:textId="77777777" w:rsidR="00762DA7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其他可编辑选项</w:t>
      </w:r>
    </w:p>
    <w:p w14:paraId="6B51E739" w14:textId="77777777" w:rsidR="00762DA7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产品设备名</w:t>
      </w:r>
    </w:p>
    <w:p w14:paraId="402061E7" w14:textId="77777777" w:rsidR="00762DA7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制造商</w:t>
      </w:r>
    </w:p>
    <w:p w14:paraId="3558BFD9" w14:textId="77777777" w:rsidR="00762DA7" w:rsidRDefault="00000000">
      <w:pPr>
        <w:numPr>
          <w:ilvl w:val="0"/>
          <w:numId w:val="2"/>
        </w:numPr>
        <w:rPr>
          <w:ins w:id="8" w:author="Rong Bai" w:date="2023-05-24T16:45:00Z"/>
          <w:sz w:val="30"/>
          <w:szCs w:val="30"/>
        </w:rPr>
      </w:pPr>
      <w:r>
        <w:rPr>
          <w:rFonts w:hint="eastAsia"/>
          <w:sz w:val="30"/>
          <w:szCs w:val="30"/>
        </w:rPr>
        <w:t>VID&amp;PID</w:t>
      </w:r>
    </w:p>
    <w:p w14:paraId="681B3DBD" w14:textId="00BC061F" w:rsidR="000D42CB" w:rsidRPr="000D42CB" w:rsidRDefault="000D42CB" w:rsidP="000D42CB">
      <w:pPr>
        <w:numPr>
          <w:ilvl w:val="1"/>
          <w:numId w:val="2"/>
        </w:numPr>
        <w:rPr>
          <w:rFonts w:hint="eastAsia"/>
          <w:sz w:val="30"/>
          <w:szCs w:val="30"/>
        </w:rPr>
        <w:pPrChange w:id="9" w:author="Rong Bai" w:date="2023-05-24T16:46:00Z">
          <w:pPr>
            <w:numPr>
              <w:numId w:val="2"/>
            </w:numPr>
          </w:pPr>
        </w:pPrChange>
      </w:pPr>
      <w:ins w:id="10" w:author="Rong Bai" w:date="2023-05-24T16:45:00Z">
        <w:r>
          <w:rPr>
            <w:rFonts w:hint="eastAsia"/>
            <w:sz w:val="30"/>
            <w:szCs w:val="30"/>
          </w:rPr>
          <w:t>1</w:t>
        </w:r>
        <w:r>
          <w:rPr>
            <w:sz w:val="30"/>
            <w:szCs w:val="30"/>
          </w:rPr>
          <w:t xml:space="preserve">~3 </w:t>
        </w:r>
      </w:ins>
      <w:ins w:id="11" w:author="Rong Bai" w:date="2023-05-24T16:46:00Z">
        <w:r>
          <w:rPr>
            <w:rFonts w:hint="eastAsia"/>
            <w:sz w:val="30"/>
            <w:szCs w:val="30"/>
          </w:rPr>
          <w:t>为</w:t>
        </w:r>
        <w:r>
          <w:rPr>
            <w:rFonts w:hint="eastAsia"/>
            <w:sz w:val="30"/>
            <w:szCs w:val="30"/>
          </w:rPr>
          <w:t xml:space="preserve"> </w:t>
        </w:r>
        <w:r>
          <w:rPr>
            <w:rFonts w:hint="eastAsia"/>
            <w:sz w:val="30"/>
            <w:szCs w:val="30"/>
          </w:rPr>
          <w:t>USB</w:t>
        </w:r>
        <w:r>
          <w:rPr>
            <w:sz w:val="30"/>
            <w:szCs w:val="30"/>
          </w:rPr>
          <w:t xml:space="preserve"> </w:t>
        </w:r>
        <w:r>
          <w:rPr>
            <w:rFonts w:hint="eastAsia"/>
            <w:sz w:val="30"/>
            <w:szCs w:val="30"/>
          </w:rPr>
          <w:t>描述符</w:t>
        </w:r>
      </w:ins>
      <w:ins w:id="12" w:author="Rong Bai" w:date="2023-05-24T16:48:00Z">
        <w:r>
          <w:rPr>
            <w:rFonts w:hint="eastAsia"/>
            <w:sz w:val="30"/>
            <w:szCs w:val="30"/>
          </w:rPr>
          <w:t>修改，没问题</w:t>
        </w:r>
      </w:ins>
    </w:p>
    <w:p w14:paraId="28C4B503" w14:textId="2C662D59" w:rsidR="00762DA7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SPK</w:t>
      </w:r>
      <w:r>
        <w:rPr>
          <w:rFonts w:hint="eastAsia"/>
          <w:sz w:val="30"/>
          <w:szCs w:val="30"/>
        </w:rPr>
        <w:t>默认音量和最大音量</w:t>
      </w:r>
    </w:p>
    <w:p w14:paraId="1D60EB04" w14:textId="77777777" w:rsidR="00762DA7" w:rsidRDefault="00000000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麦克风默认音量和最大音量</w:t>
      </w:r>
    </w:p>
    <w:p w14:paraId="2A24B166" w14:textId="77777777" w:rsidR="00762DA7" w:rsidRDefault="00000000">
      <w:pPr>
        <w:numPr>
          <w:ilvl w:val="0"/>
          <w:numId w:val="2"/>
        </w:numPr>
        <w:rPr>
          <w:ins w:id="13" w:author="Rong Bai" w:date="2023-05-24T16:46:00Z"/>
          <w:sz w:val="30"/>
          <w:szCs w:val="30"/>
        </w:rPr>
      </w:pPr>
      <w:r>
        <w:rPr>
          <w:rFonts w:hint="eastAsia"/>
          <w:sz w:val="30"/>
          <w:szCs w:val="30"/>
        </w:rPr>
        <w:t>耳返开启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关闭，耳返默认音量和最大音量</w:t>
      </w:r>
    </w:p>
    <w:p w14:paraId="3F0F8A7B" w14:textId="0E0BAECE" w:rsidR="000D42CB" w:rsidRDefault="000D42CB" w:rsidP="000D42CB">
      <w:pPr>
        <w:numPr>
          <w:ilvl w:val="1"/>
          <w:numId w:val="2"/>
        </w:numPr>
        <w:rPr>
          <w:sz w:val="30"/>
          <w:szCs w:val="30"/>
        </w:rPr>
        <w:pPrChange w:id="14" w:author="Rong Bai" w:date="2023-05-24T16:46:00Z">
          <w:pPr>
            <w:numPr>
              <w:numId w:val="2"/>
            </w:numPr>
          </w:pPr>
        </w:pPrChange>
      </w:pPr>
      <w:ins w:id="15" w:author="Rong Bai" w:date="2023-05-24T16:46:00Z">
        <w:r>
          <w:rPr>
            <w:rFonts w:hint="eastAsia"/>
            <w:sz w:val="30"/>
            <w:szCs w:val="30"/>
          </w:rPr>
          <w:t>4</w:t>
        </w:r>
        <w:r>
          <w:rPr>
            <w:sz w:val="30"/>
            <w:szCs w:val="30"/>
          </w:rPr>
          <w:t>~6</w:t>
        </w:r>
        <w:r>
          <w:rPr>
            <w:rFonts w:hint="eastAsia"/>
            <w:sz w:val="30"/>
            <w:szCs w:val="30"/>
          </w:rPr>
          <w:t>项，音量</w:t>
        </w:r>
      </w:ins>
      <w:ins w:id="16" w:author="Rong Bai" w:date="2023-05-24T16:47:00Z">
        <w:r>
          <w:rPr>
            <w:rFonts w:hint="eastAsia"/>
            <w:sz w:val="30"/>
            <w:szCs w:val="30"/>
          </w:rPr>
          <w:t>不是线性的，步进值不固定，所以仅根据最大值应该不能</w:t>
        </w:r>
      </w:ins>
      <w:ins w:id="17" w:author="Rong Bai" w:date="2023-05-24T16:48:00Z">
        <w:r>
          <w:rPr>
            <w:rFonts w:hint="eastAsia"/>
            <w:sz w:val="30"/>
            <w:szCs w:val="30"/>
          </w:rPr>
          <w:t>满足音量曲线需求</w:t>
        </w:r>
      </w:ins>
    </w:p>
    <w:p w14:paraId="5CB671B1" w14:textId="77777777" w:rsidR="00762DA7" w:rsidRDefault="00000000">
      <w:pPr>
        <w:numPr>
          <w:ilvl w:val="0"/>
          <w:numId w:val="2"/>
        </w:numPr>
        <w:rPr>
          <w:ins w:id="18" w:author="Rong Bai" w:date="2023-05-24T16:48:00Z"/>
          <w:sz w:val="30"/>
          <w:szCs w:val="30"/>
        </w:rPr>
      </w:pPr>
      <w:r>
        <w:rPr>
          <w:rFonts w:hint="eastAsia"/>
          <w:sz w:val="30"/>
          <w:szCs w:val="30"/>
        </w:rPr>
        <w:t>耳返音量条隐藏或显示</w:t>
      </w:r>
    </w:p>
    <w:p w14:paraId="19C2EA74" w14:textId="0E9ABBEA" w:rsidR="000D42CB" w:rsidRDefault="000D42CB" w:rsidP="000D42CB">
      <w:pPr>
        <w:rPr>
          <w:sz w:val="30"/>
          <w:szCs w:val="30"/>
        </w:rPr>
        <w:pPrChange w:id="19" w:author="Rong Bai" w:date="2023-05-24T16:48:00Z">
          <w:pPr>
            <w:numPr>
              <w:numId w:val="2"/>
            </w:numPr>
          </w:pPr>
        </w:pPrChange>
      </w:pPr>
      <w:ins w:id="20" w:author="Rong Bai" w:date="2023-05-24T16:48:00Z">
        <w:r>
          <w:rPr>
            <w:rFonts w:hint="eastAsia"/>
            <w:sz w:val="30"/>
            <w:szCs w:val="30"/>
          </w:rPr>
          <w:t>没问题</w:t>
        </w:r>
      </w:ins>
    </w:p>
    <w:p w14:paraId="5E3472C2" w14:textId="77777777" w:rsidR="00762DA7" w:rsidRDefault="00000000">
      <w:pPr>
        <w:numPr>
          <w:ilvl w:val="0"/>
          <w:numId w:val="2"/>
        </w:numPr>
        <w:rPr>
          <w:ins w:id="21" w:author="Rong Bai" w:date="2023-05-24T16:48:00Z"/>
          <w:sz w:val="30"/>
          <w:szCs w:val="30"/>
        </w:rPr>
      </w:pPr>
      <w:r>
        <w:rPr>
          <w:rFonts w:hint="eastAsia"/>
          <w:sz w:val="30"/>
          <w:szCs w:val="30"/>
        </w:rPr>
        <w:t>单麦降噪阀值调节</w:t>
      </w:r>
    </w:p>
    <w:p w14:paraId="035BFDB9" w14:textId="58A78B32" w:rsidR="000D42CB" w:rsidRDefault="000D42CB" w:rsidP="000D42CB">
      <w:pPr>
        <w:numPr>
          <w:ilvl w:val="1"/>
          <w:numId w:val="2"/>
        </w:numPr>
        <w:rPr>
          <w:sz w:val="30"/>
          <w:szCs w:val="30"/>
        </w:rPr>
        <w:pPrChange w:id="22" w:author="Rong Bai" w:date="2023-05-24T16:48:00Z">
          <w:pPr>
            <w:numPr>
              <w:numId w:val="2"/>
            </w:numPr>
          </w:pPr>
        </w:pPrChange>
      </w:pPr>
      <w:ins w:id="23" w:author="Rong Bai" w:date="2023-05-24T16:48:00Z">
        <w:r>
          <w:rPr>
            <w:rFonts w:hint="eastAsia"/>
            <w:sz w:val="30"/>
            <w:szCs w:val="30"/>
          </w:rPr>
          <w:t>待算法评估</w:t>
        </w:r>
      </w:ins>
    </w:p>
    <w:p w14:paraId="1D23660E" w14:textId="77777777" w:rsidR="00762DA7" w:rsidRDefault="00762DA7">
      <w:pPr>
        <w:rPr>
          <w:sz w:val="30"/>
          <w:szCs w:val="30"/>
        </w:rPr>
      </w:pPr>
    </w:p>
    <w:sectPr w:rsidR="00762DA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D7BE9" w14:textId="77777777" w:rsidR="00F500AC" w:rsidRDefault="00F500AC">
      <w:r>
        <w:separator/>
      </w:r>
    </w:p>
  </w:endnote>
  <w:endnote w:type="continuationSeparator" w:id="0">
    <w:p w14:paraId="17BD5E59" w14:textId="77777777" w:rsidR="00F500AC" w:rsidRDefault="00F50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001B8" w14:textId="77777777" w:rsidR="00F500AC" w:rsidRDefault="00F500AC">
      <w:r>
        <w:separator/>
      </w:r>
    </w:p>
  </w:footnote>
  <w:footnote w:type="continuationSeparator" w:id="0">
    <w:p w14:paraId="0F3E282F" w14:textId="77777777" w:rsidR="00F500AC" w:rsidRDefault="00F500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B10E04"/>
    <w:multiLevelType w:val="multilevel"/>
    <w:tmpl w:val="92B10E04"/>
    <w:lvl w:ilvl="0">
      <w:start w:val="1"/>
      <w:numFmt w:val="decimal"/>
      <w:suff w:val="nothing"/>
      <w:lvlText w:val="%1，"/>
      <w:lvlJc w:val="left"/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D5095402"/>
    <w:multiLevelType w:val="multilevel"/>
    <w:tmpl w:val="D5095402"/>
    <w:lvl w:ilvl="0">
      <w:start w:val="1"/>
      <w:numFmt w:val="decimal"/>
      <w:suff w:val="nothing"/>
      <w:lvlText w:val="%1，"/>
      <w:lvlJc w:val="left"/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 w16cid:durableId="1068310997">
    <w:abstractNumId w:val="0"/>
  </w:num>
  <w:num w:numId="2" w16cid:durableId="143697411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ng Bai">
    <w15:presenceInfo w15:providerId="Windows Live" w15:userId="ed9b1f8d9d247d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2JjNzljYzBkZTMzNDdmNjNlOTM4MGQ3ZWUxMDdkYzAifQ=="/>
  </w:docVars>
  <w:rsids>
    <w:rsidRoot w:val="00172A27"/>
    <w:rsid w:val="000D42CB"/>
    <w:rsid w:val="00172A27"/>
    <w:rsid w:val="004A55E6"/>
    <w:rsid w:val="0057639C"/>
    <w:rsid w:val="00762DA7"/>
    <w:rsid w:val="00863A59"/>
    <w:rsid w:val="00926176"/>
    <w:rsid w:val="00947B80"/>
    <w:rsid w:val="00F500AC"/>
    <w:rsid w:val="24896BAE"/>
    <w:rsid w:val="79BC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095A7C"/>
  <w15:docId w15:val="{204C0722-5C71-44EE-86F5-42DB97B7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1" w:count="376">
    <w:lsdException w:name="Default Paragraph Font" w:unhideWhenUsed="1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qFormat="0"/>
    <w:lsdException w:name="No Spacing" w:uiPriority="99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0"/>
    <w:lsdException w:name="List Paragraph" w:uiPriority="99" w:qFormat="0"/>
    <w:lsdException w:name="Quote" w:uiPriority="99" w:qFormat="0"/>
    <w:lsdException w:name="Intense Quote" w:uiPriority="99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a">
    <w:name w:val="Normal"/>
    <w:unhideWhenUsed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0D42CB"/>
    <w:rPr>
      <w:rFonts w:ascii="Calibri" w:hAnsi="Calibr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92469</dc:creator>
  <cp:lastModifiedBy>Rong Bai</cp:lastModifiedBy>
  <cp:revision>7</cp:revision>
  <dcterms:created xsi:type="dcterms:W3CDTF">2023-05-24T08:49:00Z</dcterms:created>
  <dcterms:modified xsi:type="dcterms:W3CDTF">2023-05-24T09:29:00Z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9CB9CB90BA7F4B03A060D3A16A6EF152_13</vt:lpwstr>
  </property>
</Properties>
</file>