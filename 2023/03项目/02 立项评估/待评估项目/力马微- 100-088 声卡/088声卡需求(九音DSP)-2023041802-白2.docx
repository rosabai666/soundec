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4B5B" w14:textId="77777777" w:rsidR="00E52E36" w:rsidRDefault="003C161B">
      <w:pPr>
        <w:ind w:firstLine="420"/>
      </w:pPr>
      <w:r>
        <w:rPr>
          <w:rFonts w:hint="eastAsia"/>
        </w:rPr>
        <w:t>本项目九音</w:t>
      </w:r>
      <w:r>
        <w:rPr>
          <w:rFonts w:hint="eastAsia"/>
        </w:rPr>
        <w:t>DSP</w:t>
      </w:r>
      <w:r>
        <w:rPr>
          <w:rFonts w:hint="eastAsia"/>
        </w:rPr>
        <w:t>主要实现</w:t>
      </w:r>
      <w:r>
        <w:rPr>
          <w:rFonts w:hint="eastAsia"/>
        </w:rPr>
        <w:t>USB</w:t>
      </w:r>
      <w:r>
        <w:rPr>
          <w:rFonts w:hint="eastAsia"/>
        </w:rPr>
        <w:t>、降噪、</w:t>
      </w:r>
      <w:r>
        <w:rPr>
          <w:rFonts w:hint="eastAsia"/>
        </w:rPr>
        <w:t>EQ</w:t>
      </w:r>
      <w:r>
        <w:rPr>
          <w:rFonts w:hint="eastAsia"/>
        </w:rPr>
        <w:t>调节、输入</w:t>
      </w:r>
      <w:r>
        <w:rPr>
          <w:rFonts w:hint="eastAsia"/>
        </w:rPr>
        <w:t>/</w:t>
      </w:r>
      <w:r>
        <w:rPr>
          <w:rFonts w:hint="eastAsia"/>
        </w:rPr>
        <w:t>输出音频能量计算等功能，采样率有</w:t>
      </w:r>
      <w:r>
        <w:rPr>
          <w:rFonts w:hint="eastAsia"/>
        </w:rPr>
        <w:t xml:space="preserve">192kHz/24bit </w:t>
      </w:r>
      <w:r>
        <w:rPr>
          <w:rFonts w:hint="eastAsia"/>
        </w:rPr>
        <w:t>与</w:t>
      </w:r>
      <w:r>
        <w:rPr>
          <w:rFonts w:hint="eastAsia"/>
        </w:rPr>
        <w:t xml:space="preserve"> 48kHz/24bit</w:t>
      </w:r>
      <w:r>
        <w:rPr>
          <w:rFonts w:hint="eastAsia"/>
        </w:rPr>
        <w:t>两种。</w:t>
      </w:r>
    </w:p>
    <w:p w14:paraId="7E4DA916" w14:textId="77777777" w:rsidR="00E52E36" w:rsidRDefault="00E52E36">
      <w:pPr>
        <w:ind w:firstLine="420"/>
      </w:pPr>
    </w:p>
    <w:p w14:paraId="045CB8B1" w14:textId="77777777" w:rsidR="00E52E36" w:rsidRDefault="003C161B">
      <w:pPr>
        <w:ind w:firstLineChars="200" w:firstLine="420"/>
      </w:pPr>
      <w:r>
        <w:rPr>
          <w:rFonts w:hint="eastAsia"/>
        </w:rPr>
        <w:t>麦克风经过前置放大器后输入到九音</w:t>
      </w:r>
      <w:r>
        <w:rPr>
          <w:rFonts w:hint="eastAsia"/>
        </w:rPr>
        <w:t>DSP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，</w:t>
      </w:r>
      <w:r>
        <w:rPr>
          <w:rFonts w:hint="eastAsia"/>
        </w:rPr>
        <w:t>DAC</w:t>
      </w:r>
      <w:r>
        <w:rPr>
          <w:rFonts w:hint="eastAsia"/>
        </w:rPr>
        <w:t>输出到耳机输出接口。</w:t>
      </w:r>
    </w:p>
    <w:p w14:paraId="74260FFA" w14:textId="77777777" w:rsidR="00E52E36" w:rsidRDefault="00E52E36">
      <w:pPr>
        <w:ind w:firstLineChars="200" w:firstLine="420"/>
      </w:pPr>
    </w:p>
    <w:p w14:paraId="733FD411" w14:textId="77777777" w:rsidR="00E52E36" w:rsidRDefault="003C161B">
      <w:pPr>
        <w:ind w:firstLineChars="200" w:firstLine="420"/>
      </w:pPr>
      <w:r>
        <w:rPr>
          <w:rFonts w:hint="eastAsia"/>
        </w:rPr>
        <w:t>整个声卡的主要逻辑由</w:t>
      </w:r>
      <w:r>
        <w:rPr>
          <w:rFonts w:hint="eastAsia"/>
        </w:rPr>
        <w:t>MCU</w:t>
      </w:r>
      <w:r>
        <w:rPr>
          <w:rFonts w:hint="eastAsia"/>
        </w:rPr>
        <w:t>实现，</w:t>
      </w:r>
      <w:r>
        <w:rPr>
          <w:rFonts w:hint="eastAsia"/>
        </w:rPr>
        <w:t>MCU</w:t>
      </w:r>
      <w:r>
        <w:rPr>
          <w:rFonts w:hint="eastAsia"/>
        </w:rPr>
        <w:t>与九音</w:t>
      </w:r>
      <w:r>
        <w:rPr>
          <w:rFonts w:hint="eastAsia"/>
        </w:rPr>
        <w:t>DSP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交互，波特率为</w:t>
      </w:r>
      <w:r>
        <w:rPr>
          <w:rFonts w:hint="eastAsia"/>
        </w:rPr>
        <w:t>115200</w:t>
      </w:r>
      <w:r>
        <w:rPr>
          <w:rFonts w:hint="eastAsia"/>
        </w:rPr>
        <w:t>，主要实现降噪是否开启、</w:t>
      </w:r>
      <w:r>
        <w:rPr>
          <w:rFonts w:hint="eastAsia"/>
        </w:rPr>
        <w:t>EQ</w:t>
      </w:r>
      <w:r>
        <w:rPr>
          <w:rFonts w:hint="eastAsia"/>
        </w:rPr>
        <w:t>设置（预设</w:t>
      </w:r>
      <w:r>
        <w:rPr>
          <w:rFonts w:hint="eastAsia"/>
        </w:rPr>
        <w:t>3</w:t>
      </w:r>
      <w:r>
        <w:rPr>
          <w:rFonts w:hint="eastAsia"/>
        </w:rPr>
        <w:t>种，进行选择）、音频能量获取。</w:t>
      </w:r>
    </w:p>
    <w:p w14:paraId="72B77FE4" w14:textId="77777777" w:rsidR="00E52E36" w:rsidRDefault="00E52E36"/>
    <w:p w14:paraId="1D444EB7" w14:textId="58E4D4AC" w:rsidR="00FC5699" w:rsidRPr="00FC5699" w:rsidRDefault="003C161B">
      <w:pPr>
        <w:rPr>
          <w:rFonts w:hint="eastAsia"/>
        </w:rPr>
      </w:pPr>
      <w:del w:id="0" w:author="Bai Rong" w:date="2023-04-19T14:4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4D06EBBC" wp14:editId="1D8E63DD">
                  <wp:simplePos x="0" y="0"/>
                  <wp:positionH relativeFrom="column">
                    <wp:posOffset>3503930</wp:posOffset>
                  </wp:positionH>
                  <wp:positionV relativeFrom="paragraph">
                    <wp:posOffset>102235</wp:posOffset>
                  </wp:positionV>
                  <wp:extent cx="236220" cy="1638935"/>
                  <wp:effectExtent l="5080" t="49530" r="1905" b="3810"/>
                  <wp:wrapNone/>
                  <wp:docPr id="17" name="肘形连接符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rot="16200000">
                            <a:off x="4646930" y="2205355"/>
                            <a:ext cx="236220" cy="16389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shape id="_x0000_s1026" o:spid="_x0000_s1026" o:spt="33" type="#_x0000_t33" style="position:absolute;left:0pt;margin-left:275.9pt;margin-top:8.05pt;height:129.05pt;width:18.6pt;rotation:-5898240f;z-index:251671552;mso-width-relative:page;mso-height-relative:page;" filled="f" stroked="t" coordsize="21600,21600" o:gfxdata="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UxecdoAAAAKAQAADwAAAAAAAAABACAAAAAiAAAAZHJzL2Rv&#10;d25yZXYueG1sUEsBAhQAFAAAAAgAh07iQMs7NhY4AgAANwQAAA4AAAAAAAAAAQAgAAAAKQEAAGRy&#10;cy9lMm9Eb2MueG1sUEsFBgAAAAAGAAYAWQEAANM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del>
      <w:r>
        <w:rPr>
          <w:rFonts w:hint="eastAsia"/>
        </w:rPr>
        <w:t xml:space="preserve">    </w:t>
      </w:r>
      <w:r>
        <w:rPr>
          <w:rFonts w:hint="eastAsia"/>
        </w:rPr>
        <w:t>降噪说明：降噪是实现双麦降噪的，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的声音是不混合的。</w:t>
      </w:r>
    </w:p>
    <w:p w14:paraId="381C5FFC" w14:textId="3845C0C0" w:rsidR="00FC5699" w:rsidRDefault="00E56037" w:rsidP="00FC5699">
      <w:pPr>
        <w:rPr>
          <w:ins w:id="1" w:author="Bai Rong" w:date="2023-04-19T14:47:00Z"/>
        </w:rPr>
      </w:pPr>
      <w:ins w:id="2" w:author="Bai Rong" w:date="2023-04-19T14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 wp14:anchorId="59817C42" wp14:editId="1F79DDF1">
                  <wp:simplePos x="0" y="0"/>
                  <wp:positionH relativeFrom="column">
                    <wp:posOffset>4428490</wp:posOffset>
                  </wp:positionH>
                  <wp:positionV relativeFrom="paragraph">
                    <wp:posOffset>201930</wp:posOffset>
                  </wp:positionV>
                  <wp:extent cx="593725" cy="751840"/>
                  <wp:effectExtent l="0" t="63500" r="0" b="22860"/>
                  <wp:wrapNone/>
                  <wp:docPr id="34" name="肘形连接符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3725" cy="7518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3477019F"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4" o:spid="_x0000_s1026" type="#_x0000_t34" style="position:absolute;left:0;text-align:left;margin-left:348.7pt;margin-top:15.9pt;width:46.75pt;height:59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" strokecolor="#5b9bd5 [3204]" strokeweight=".5pt">
                  <v:stroke endarrow="block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745E0BC8" wp14:editId="1126FAA6">
                  <wp:simplePos x="0" y="0"/>
                  <wp:positionH relativeFrom="column">
                    <wp:posOffset>5061938</wp:posOffset>
                  </wp:positionH>
                  <wp:positionV relativeFrom="paragraph">
                    <wp:posOffset>26670</wp:posOffset>
                  </wp:positionV>
                  <wp:extent cx="812800" cy="398145"/>
                  <wp:effectExtent l="6350" t="6350" r="19050" b="6985"/>
                  <wp:wrapNone/>
                  <wp:docPr id="13" name="矩形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128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A3D9B" w14:textId="77777777" w:rsidR="00FC5699" w:rsidRDefault="00FC5699" w:rsidP="00FC5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耳机输出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45E0BC8" id="矩形 13" o:spid="_x0000_s1026" style="position:absolute;left:0;text-align:left;margin-left:398.6pt;margin-top:2.1pt;width:64pt;height:31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" fillcolor="#5b9bd5 [3204]" strokecolor="#1f4d78 [1604]" strokeweight="1pt">
                  <v:textbox>
                    <w:txbxContent>
                      <w:p w14:paraId="4FBA3D9B" w14:textId="77777777" w:rsidR="00FC5699" w:rsidRDefault="00FC5699" w:rsidP="00FC5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耳机输出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FC5699">
          <w:rPr>
            <w:noProof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09FB482C" wp14:editId="1F6A5ED0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1273175</wp:posOffset>
                  </wp:positionV>
                  <wp:extent cx="1177290" cy="609600"/>
                  <wp:effectExtent l="6350" t="6350" r="20320" b="8890"/>
                  <wp:wrapNone/>
                  <wp:docPr id="7" name="矩形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7729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D7CA5" w14:textId="77777777" w:rsidR="00FC5699" w:rsidRDefault="00FC5699" w:rsidP="00FC5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麦克风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输入及放大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9FB482C" id="矩形 7" o:spid="_x0000_s1027" style="position:absolute;left:0;text-align:left;margin-left:-8.25pt;margin-top:100.25pt;width:92.7pt;height:4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" fillcolor="#5b9bd5 [3204]" strokecolor="#1f4d78 [1604]" strokeweight="1pt">
                  <v:textbox>
                    <w:txbxContent>
                      <w:p w14:paraId="7E5D7CA5" w14:textId="77777777" w:rsidR="00FC5699" w:rsidRDefault="00FC5699" w:rsidP="00FC5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麦克风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输入及放大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FC5699"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633D0A70" wp14:editId="4EC4275B">
                  <wp:simplePos x="0" y="0"/>
                  <wp:positionH relativeFrom="column">
                    <wp:posOffset>1076960</wp:posOffset>
                  </wp:positionH>
                  <wp:positionV relativeFrom="paragraph">
                    <wp:posOffset>1272540</wp:posOffset>
                  </wp:positionV>
                  <wp:extent cx="597535" cy="265430"/>
                  <wp:effectExtent l="0" t="76200" r="0" b="13970"/>
                  <wp:wrapNone/>
                  <wp:docPr id="16" name="肘形连接符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7535" cy="265430"/>
                          </a:xfrm>
                          <a:prstGeom prst="bentConnector3">
                            <a:avLst>
                              <a:gd name="adj1" fmla="val 5003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008960" id="肘形连接符 16" o:spid="_x0000_s1026" type="#_x0000_t34" style="position:absolute;left:0;text-align:left;margin-left:84.8pt;margin-top:100.2pt;width:47.05pt;height:20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" adj="10808" strokecolor="#5b9bd5 [3204]" strokeweight=".5pt">
                  <v:stroke endarrow="open"/>
                </v:shape>
              </w:pict>
            </mc:Fallback>
          </mc:AlternateContent>
        </w:r>
        <w:r w:rsidR="00FC5699">
          <w:rPr>
            <w:noProof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50F42A87" wp14:editId="5626A713">
                  <wp:simplePos x="0" y="0"/>
                  <wp:positionH relativeFrom="column">
                    <wp:posOffset>1080770</wp:posOffset>
                  </wp:positionH>
                  <wp:positionV relativeFrom="paragraph">
                    <wp:posOffset>608965</wp:posOffset>
                  </wp:positionV>
                  <wp:extent cx="593725" cy="340995"/>
                  <wp:effectExtent l="0" t="0" r="28575" b="90805"/>
                  <wp:wrapNone/>
                  <wp:docPr id="14" name="肘形连接符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3725" cy="3409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40FD274" id="肘形连接符 14" o:spid="_x0000_s1026" type="#_x0000_t34" style="position:absolute;left:0;text-align:left;margin-left:85.1pt;margin-top:47.95pt;width:46.75pt;height:2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" strokecolor="#5b9bd5 [3204]" strokeweight=".5pt">
                  <v:stroke endarrow="open"/>
                </v:shape>
              </w:pict>
            </mc:Fallback>
          </mc:AlternateContent>
        </w:r>
        <w:r w:rsidR="00FC5699">
          <w:rPr>
            <w:noProof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07C24F33" wp14:editId="23E455A7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203835</wp:posOffset>
                  </wp:positionV>
                  <wp:extent cx="1160145" cy="719455"/>
                  <wp:effectExtent l="6350" t="6350" r="6985" b="20955"/>
                  <wp:wrapNone/>
                  <wp:docPr id="1" name="矩形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601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3BB6D" w14:textId="77777777" w:rsidR="00FC5699" w:rsidRDefault="00FC5699" w:rsidP="00FC5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麦克风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输入及放大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7C24F33" id="矩形 1" o:spid="_x0000_s1028" style="position:absolute;left:0;text-align:left;margin-left:-6.15pt;margin-top:16.05pt;width:91.35pt;height:5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" fillcolor="#5b9bd5 [3204]" strokecolor="#1f4d78 [1604]" strokeweight="1pt">
                  <v:textbox>
                    <w:txbxContent>
                      <w:p w14:paraId="6383BB6D" w14:textId="77777777" w:rsidR="00FC5699" w:rsidRDefault="00FC5699" w:rsidP="00FC5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麦克风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输入及放大</w:t>
                        </w:r>
                      </w:p>
                    </w:txbxContent>
                  </v:textbox>
                </v:rect>
              </w:pict>
            </mc:Fallback>
          </mc:AlternateContent>
        </w:r>
      </w:ins>
    </w:p>
    <w:p w14:paraId="339B215C" w14:textId="216B9BD3" w:rsidR="00FC5699" w:rsidRDefault="00E56037" w:rsidP="00FC5699">
      <w:pPr>
        <w:rPr>
          <w:ins w:id="3" w:author="Bai Rong" w:date="2023-04-19T14:47:00Z"/>
        </w:rPr>
      </w:pPr>
      <w:ins w:id="4" w:author="Bai Rong" w:date="2023-04-19T14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396A9DCB" wp14:editId="2F0A670A">
                  <wp:simplePos x="0" y="0"/>
                  <wp:positionH relativeFrom="column">
                    <wp:posOffset>1679222</wp:posOffset>
                  </wp:positionH>
                  <wp:positionV relativeFrom="paragraph">
                    <wp:posOffset>89182</wp:posOffset>
                  </wp:positionV>
                  <wp:extent cx="2746022" cy="1697355"/>
                  <wp:effectExtent l="0" t="0" r="10160" b="17145"/>
                  <wp:wrapNone/>
                  <wp:docPr id="2" name="矩形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6022" cy="169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A4A90" w14:textId="77777777" w:rsidR="00FC5699" w:rsidRPr="00284E53" w:rsidRDefault="00FC5699" w:rsidP="00FC5699">
                              <w:pPr>
                                <w:rPr>
                                  <w:b/>
                                  <w:bCs/>
                                  <w:rPrChange w:id="5" w:author="Bai Rong" w:date="2023-04-19T14:49:00Z">
                                    <w:rPr/>
                                  </w:rPrChange>
                                </w:rPr>
                              </w:pPr>
                              <w:r w:rsidRPr="00284E53">
                                <w:rPr>
                                  <w:rFonts w:hint="eastAsia"/>
                                  <w:b/>
                                  <w:bCs/>
                                  <w:rPrChange w:id="6" w:author="Bai Rong" w:date="2023-04-19T14:4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九音</w:t>
                              </w:r>
                              <w:r w:rsidRPr="00284E53">
                                <w:rPr>
                                  <w:rFonts w:hint="eastAsia"/>
                                  <w:b/>
                                  <w:bCs/>
                                  <w:rPrChange w:id="7" w:author="Bai Rong" w:date="2023-04-19T14:4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DSP</w:t>
                              </w:r>
                            </w:p>
                            <w:p w14:paraId="6F6B3553" w14:textId="77777777" w:rsidR="00FC5699" w:rsidRDefault="00FC5699" w:rsidP="00FC5699"/>
                            <w:p w14:paraId="7EE9A823" w14:textId="64E3834A" w:rsidR="00FC5699" w:rsidRPr="00372C3C" w:rsidRDefault="00FC5699" w:rsidP="00FC5699">
                              <w:pPr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</w:pPr>
                              <w:r w:rsidRPr="00372C3C"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  <w:t>ADC</w:t>
                              </w:r>
                              <w:r w:rsidRPr="00372C3C">
                                <w:rPr>
                                  <w:color w:val="FF0000"/>
                                  <w:highlight w:val="yellow"/>
                                </w:rPr>
                                <w:t>-L-&gt;</w:t>
                              </w:r>
                              <w:ins w:id="8" w:author="Bai Rong" w:date="2023-04-19T14:51:00Z">
                                <w:r w:rsidR="00E56037">
                                  <w:rPr>
                                    <w:color w:val="FF0000"/>
                                    <w:highlight w:val="yellow"/>
                                  </w:rPr>
                                  <w:t xml:space="preserve">   </w:t>
                                </w:r>
                              </w:ins>
                              <w:r w:rsidRPr="00372C3C"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  <w:t>单麦降噪</w:t>
                              </w:r>
                              <w:r w:rsidRPr="00372C3C"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  <w:t>-</w:t>
                              </w:r>
                              <w:r w:rsidRPr="00372C3C">
                                <w:rPr>
                                  <w:color w:val="FF0000"/>
                                  <w:highlight w:val="yellow"/>
                                </w:rPr>
                                <w:t>&gt;</w:t>
                              </w:r>
                              <w:ins w:id="9" w:author="Bai Rong" w:date="2023-04-19T14:50:00Z">
                                <w:r w:rsidR="00E56037">
                                  <w:rPr>
                                    <w:rFonts w:hint="eastAsia"/>
                                    <w:color w:val="FF0000"/>
                                    <w:highlight w:val="yellow"/>
                                  </w:rPr>
                                  <w:t>EQ</w:t>
                                </w:r>
                                <w:r w:rsidR="00E56037">
                                  <w:rPr>
                                    <w:color w:val="FF0000"/>
                                    <w:highlight w:val="yellow"/>
                                  </w:rPr>
                                  <w:t>-&gt;</w:t>
                                </w:r>
                              </w:ins>
                              <w:ins w:id="10" w:author="Bai Rong" w:date="2023-04-19T14:51:00Z">
                                <w:r w:rsidR="00E56037">
                                  <w:rPr>
                                    <w:color w:val="FF0000"/>
                                    <w:highlight w:val="yellow"/>
                                  </w:rPr>
                                  <w:t xml:space="preserve">   </w:t>
                                </w:r>
                              </w:ins>
                              <w:r w:rsidRPr="00372C3C">
                                <w:rPr>
                                  <w:color w:val="FF0000"/>
                                  <w:highlight w:val="yellow"/>
                                </w:rPr>
                                <w:t>DACL-/USB-L</w:t>
                              </w:r>
                            </w:p>
                            <w:p w14:paraId="64E431A3" w14:textId="77777777" w:rsidR="00FC5699" w:rsidRPr="00372C3C" w:rsidRDefault="00FC5699" w:rsidP="00FC5699">
                              <w:pPr>
                                <w:jc w:val="center"/>
                                <w:rPr>
                                  <w:color w:val="FF0000"/>
                                  <w:highlight w:val="yellow"/>
                                </w:rPr>
                              </w:pPr>
                            </w:p>
                            <w:p w14:paraId="21511BD9" w14:textId="56D271AD" w:rsidR="00FC5699" w:rsidRPr="00372C3C" w:rsidRDefault="00FC5699" w:rsidP="00FC5699">
                              <w:pPr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</w:pPr>
                              <w:r w:rsidRPr="00372C3C"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  <w:t>ADC</w:t>
                              </w:r>
                              <w:r w:rsidRPr="00372C3C">
                                <w:rPr>
                                  <w:color w:val="FF0000"/>
                                  <w:highlight w:val="yellow"/>
                                </w:rPr>
                                <w:t>-R-&gt;</w:t>
                              </w:r>
                              <w:ins w:id="11" w:author="Bai Rong" w:date="2023-04-19T14:51:00Z">
                                <w:r w:rsidR="00E56037">
                                  <w:rPr>
                                    <w:color w:val="FF0000"/>
                                    <w:highlight w:val="yellow"/>
                                  </w:rPr>
                                  <w:t xml:space="preserve">   </w:t>
                                </w:r>
                              </w:ins>
                              <w:r w:rsidRPr="00372C3C"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  <w:t>单麦降噪</w:t>
                              </w:r>
                              <w:r w:rsidRPr="00372C3C"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  <w:t>-</w:t>
                              </w:r>
                              <w:r w:rsidRPr="00372C3C">
                                <w:rPr>
                                  <w:color w:val="FF0000"/>
                                  <w:highlight w:val="yellow"/>
                                </w:rPr>
                                <w:t>&gt;</w:t>
                              </w:r>
                              <w:ins w:id="12" w:author="Bai Rong" w:date="2023-04-19T14:51:00Z">
                                <w:r w:rsidR="00E56037" w:rsidRPr="00E56037">
                                  <w:rPr>
                                    <w:rFonts w:hint="eastAsia"/>
                                    <w:color w:val="FF0000"/>
                                    <w:highlight w:val="yellow"/>
                                  </w:rPr>
                                  <w:t xml:space="preserve"> </w:t>
                                </w:r>
                                <w:r w:rsidR="00E56037">
                                  <w:rPr>
                                    <w:rFonts w:hint="eastAsia"/>
                                    <w:color w:val="FF0000"/>
                                    <w:highlight w:val="yellow"/>
                                  </w:rPr>
                                  <w:t>EQ</w:t>
                                </w:r>
                                <w:r w:rsidR="00E56037">
                                  <w:rPr>
                                    <w:color w:val="FF0000"/>
                                    <w:highlight w:val="yellow"/>
                                  </w:rPr>
                                  <w:t>-&gt;</w:t>
                                </w:r>
                                <w:r w:rsidR="00E56037">
                                  <w:rPr>
                                    <w:color w:val="FF0000"/>
                                    <w:highlight w:val="yellow"/>
                                  </w:rPr>
                                  <w:t xml:space="preserve">  </w:t>
                                </w:r>
                              </w:ins>
                              <w:r w:rsidRPr="00372C3C">
                                <w:rPr>
                                  <w:color w:val="FF0000"/>
                                  <w:highlight w:val="yellow"/>
                                </w:rPr>
                                <w:t>DAC-R/USB-R</w:t>
                              </w:r>
                            </w:p>
                            <w:p w14:paraId="3FA6214F" w14:textId="77777777" w:rsidR="00FC5699" w:rsidRPr="00372C3C" w:rsidRDefault="00FC5699" w:rsidP="00FC5699">
                              <w:pPr>
                                <w:jc w:val="center"/>
                                <w:rPr>
                                  <w:color w:val="FF0000"/>
                                  <w:highlight w:val="yellow"/>
                                </w:rPr>
                              </w:pPr>
                            </w:p>
                            <w:p w14:paraId="6358A67E" w14:textId="77777777" w:rsidR="00FC5699" w:rsidRPr="005C200E" w:rsidRDefault="00FC5699" w:rsidP="00FC5699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 w:rsidRPr="00372C3C"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  <w:t>频谱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highlight w:val="yellow"/>
                                </w:rPr>
                                <w:t>能量计算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96A9DCB" id="矩形 2" o:spid="_x0000_s1029" style="position:absolute;left:0;text-align:left;margin-left:132.2pt;margin-top:7pt;width:216.2pt;height:1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" fillcolor="#5b9bd5 [3204]" strokecolor="#1f4d78 [1604]" strokeweight="1pt">
                  <v:textbox>
                    <w:txbxContent>
                      <w:p w14:paraId="36DA4A90" w14:textId="77777777" w:rsidR="00FC5699" w:rsidRPr="00284E53" w:rsidRDefault="00FC5699" w:rsidP="00FC5699">
                        <w:pPr>
                          <w:rPr>
                            <w:b/>
                            <w:bCs/>
                            <w:rPrChange w:id="13" w:author="Bai Rong" w:date="2023-04-19T14:49:00Z">
                              <w:rPr/>
                            </w:rPrChange>
                          </w:rPr>
                        </w:pPr>
                        <w:r w:rsidRPr="00284E53">
                          <w:rPr>
                            <w:rFonts w:hint="eastAsia"/>
                            <w:b/>
                            <w:bCs/>
                            <w:rPrChange w:id="14" w:author="Bai Rong" w:date="2023-04-19T14:49:00Z">
                              <w:rPr>
                                <w:rFonts w:hint="eastAsia"/>
                              </w:rPr>
                            </w:rPrChange>
                          </w:rPr>
                          <w:t>九音</w:t>
                        </w:r>
                        <w:r w:rsidRPr="00284E53">
                          <w:rPr>
                            <w:rFonts w:hint="eastAsia"/>
                            <w:b/>
                            <w:bCs/>
                            <w:rPrChange w:id="15" w:author="Bai Rong" w:date="2023-04-19T14:49:00Z">
                              <w:rPr>
                                <w:rFonts w:hint="eastAsia"/>
                              </w:rPr>
                            </w:rPrChange>
                          </w:rPr>
                          <w:t>DSP</w:t>
                        </w:r>
                      </w:p>
                      <w:p w14:paraId="6F6B3553" w14:textId="77777777" w:rsidR="00FC5699" w:rsidRDefault="00FC5699" w:rsidP="00FC5699"/>
                      <w:p w14:paraId="7EE9A823" w14:textId="64E3834A" w:rsidR="00FC5699" w:rsidRPr="00372C3C" w:rsidRDefault="00FC5699" w:rsidP="00FC5699">
                        <w:pPr>
                          <w:rPr>
                            <w:rFonts w:hint="eastAsia"/>
                            <w:color w:val="FF0000"/>
                            <w:highlight w:val="yellow"/>
                          </w:rPr>
                        </w:pPr>
                        <w:r w:rsidRPr="00372C3C">
                          <w:rPr>
                            <w:rFonts w:hint="eastAsia"/>
                            <w:color w:val="FF0000"/>
                            <w:highlight w:val="yellow"/>
                          </w:rPr>
                          <w:t>ADC</w:t>
                        </w:r>
                        <w:r w:rsidRPr="00372C3C">
                          <w:rPr>
                            <w:color w:val="FF0000"/>
                            <w:highlight w:val="yellow"/>
                          </w:rPr>
                          <w:t>-L-&gt;</w:t>
                        </w:r>
                        <w:ins w:id="16" w:author="Bai Rong" w:date="2023-04-19T14:51:00Z">
                          <w:r w:rsidR="00E56037">
                            <w:rPr>
                              <w:color w:val="FF0000"/>
                              <w:highlight w:val="yellow"/>
                            </w:rPr>
                            <w:t xml:space="preserve">   </w:t>
                          </w:r>
                        </w:ins>
                        <w:r w:rsidRPr="00372C3C">
                          <w:rPr>
                            <w:rFonts w:hint="eastAsia"/>
                            <w:color w:val="FF0000"/>
                            <w:highlight w:val="yellow"/>
                          </w:rPr>
                          <w:t>单麦降噪</w:t>
                        </w:r>
                        <w:r w:rsidRPr="00372C3C">
                          <w:rPr>
                            <w:rFonts w:hint="eastAsia"/>
                            <w:color w:val="FF0000"/>
                            <w:highlight w:val="yellow"/>
                          </w:rPr>
                          <w:t>-</w:t>
                        </w:r>
                        <w:r w:rsidRPr="00372C3C">
                          <w:rPr>
                            <w:color w:val="FF0000"/>
                            <w:highlight w:val="yellow"/>
                          </w:rPr>
                          <w:t>&gt;</w:t>
                        </w:r>
                        <w:ins w:id="17" w:author="Bai Rong" w:date="2023-04-19T14:50:00Z">
                          <w:r w:rsidR="00E56037">
                            <w:rPr>
                              <w:rFonts w:hint="eastAsia"/>
                              <w:color w:val="FF0000"/>
                              <w:highlight w:val="yellow"/>
                            </w:rPr>
                            <w:t>EQ</w:t>
                          </w:r>
                          <w:r w:rsidR="00E56037">
                            <w:rPr>
                              <w:color w:val="FF0000"/>
                              <w:highlight w:val="yellow"/>
                            </w:rPr>
                            <w:t>-&gt;</w:t>
                          </w:r>
                        </w:ins>
                        <w:ins w:id="18" w:author="Bai Rong" w:date="2023-04-19T14:51:00Z">
                          <w:r w:rsidR="00E56037">
                            <w:rPr>
                              <w:color w:val="FF0000"/>
                              <w:highlight w:val="yellow"/>
                            </w:rPr>
                            <w:t xml:space="preserve">   </w:t>
                          </w:r>
                        </w:ins>
                        <w:r w:rsidRPr="00372C3C">
                          <w:rPr>
                            <w:color w:val="FF0000"/>
                            <w:highlight w:val="yellow"/>
                          </w:rPr>
                          <w:t>DACL-/USB-L</w:t>
                        </w:r>
                      </w:p>
                      <w:p w14:paraId="64E431A3" w14:textId="77777777" w:rsidR="00FC5699" w:rsidRPr="00372C3C" w:rsidRDefault="00FC5699" w:rsidP="00FC5699">
                        <w:pPr>
                          <w:jc w:val="center"/>
                          <w:rPr>
                            <w:color w:val="FF0000"/>
                            <w:highlight w:val="yellow"/>
                          </w:rPr>
                        </w:pPr>
                      </w:p>
                      <w:p w14:paraId="21511BD9" w14:textId="56D271AD" w:rsidR="00FC5699" w:rsidRPr="00372C3C" w:rsidRDefault="00FC5699" w:rsidP="00FC5699">
                        <w:pPr>
                          <w:rPr>
                            <w:rFonts w:hint="eastAsia"/>
                            <w:color w:val="FF0000"/>
                            <w:highlight w:val="yellow"/>
                          </w:rPr>
                        </w:pPr>
                        <w:r w:rsidRPr="00372C3C">
                          <w:rPr>
                            <w:rFonts w:hint="eastAsia"/>
                            <w:color w:val="FF0000"/>
                            <w:highlight w:val="yellow"/>
                          </w:rPr>
                          <w:t>ADC</w:t>
                        </w:r>
                        <w:r w:rsidRPr="00372C3C">
                          <w:rPr>
                            <w:color w:val="FF0000"/>
                            <w:highlight w:val="yellow"/>
                          </w:rPr>
                          <w:t>-R-&gt;</w:t>
                        </w:r>
                        <w:ins w:id="19" w:author="Bai Rong" w:date="2023-04-19T14:51:00Z">
                          <w:r w:rsidR="00E56037">
                            <w:rPr>
                              <w:color w:val="FF0000"/>
                              <w:highlight w:val="yellow"/>
                            </w:rPr>
                            <w:t xml:space="preserve">   </w:t>
                          </w:r>
                        </w:ins>
                        <w:r w:rsidRPr="00372C3C">
                          <w:rPr>
                            <w:rFonts w:hint="eastAsia"/>
                            <w:color w:val="FF0000"/>
                            <w:highlight w:val="yellow"/>
                          </w:rPr>
                          <w:t>单麦降噪</w:t>
                        </w:r>
                        <w:r w:rsidRPr="00372C3C">
                          <w:rPr>
                            <w:rFonts w:hint="eastAsia"/>
                            <w:color w:val="FF0000"/>
                            <w:highlight w:val="yellow"/>
                          </w:rPr>
                          <w:t>-</w:t>
                        </w:r>
                        <w:r w:rsidRPr="00372C3C">
                          <w:rPr>
                            <w:color w:val="FF0000"/>
                            <w:highlight w:val="yellow"/>
                          </w:rPr>
                          <w:t>&gt;</w:t>
                        </w:r>
                        <w:ins w:id="20" w:author="Bai Rong" w:date="2023-04-19T14:51:00Z">
                          <w:r w:rsidR="00E56037" w:rsidRPr="00E56037">
                            <w:rPr>
                              <w:rFonts w:hint="eastAsia"/>
                              <w:color w:val="FF0000"/>
                              <w:highlight w:val="yellow"/>
                            </w:rPr>
                            <w:t xml:space="preserve"> </w:t>
                          </w:r>
                          <w:r w:rsidR="00E56037">
                            <w:rPr>
                              <w:rFonts w:hint="eastAsia"/>
                              <w:color w:val="FF0000"/>
                              <w:highlight w:val="yellow"/>
                            </w:rPr>
                            <w:t>EQ</w:t>
                          </w:r>
                          <w:r w:rsidR="00E56037">
                            <w:rPr>
                              <w:color w:val="FF0000"/>
                              <w:highlight w:val="yellow"/>
                            </w:rPr>
                            <w:t>-&gt;</w:t>
                          </w:r>
                          <w:r w:rsidR="00E56037">
                            <w:rPr>
                              <w:color w:val="FF0000"/>
                              <w:highlight w:val="yellow"/>
                            </w:rPr>
                            <w:t xml:space="preserve">  </w:t>
                          </w:r>
                        </w:ins>
                        <w:r w:rsidRPr="00372C3C">
                          <w:rPr>
                            <w:color w:val="FF0000"/>
                            <w:highlight w:val="yellow"/>
                          </w:rPr>
                          <w:t>DAC-R/USB-R</w:t>
                        </w:r>
                      </w:p>
                      <w:p w14:paraId="3FA6214F" w14:textId="77777777" w:rsidR="00FC5699" w:rsidRPr="00372C3C" w:rsidRDefault="00FC5699" w:rsidP="00FC5699">
                        <w:pPr>
                          <w:jc w:val="center"/>
                          <w:rPr>
                            <w:color w:val="FF0000"/>
                            <w:highlight w:val="yellow"/>
                          </w:rPr>
                        </w:pPr>
                      </w:p>
                      <w:p w14:paraId="6358A67E" w14:textId="77777777" w:rsidR="00FC5699" w:rsidRPr="005C200E" w:rsidRDefault="00FC5699" w:rsidP="00FC5699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  <w:r w:rsidRPr="00372C3C">
                          <w:rPr>
                            <w:rFonts w:hint="eastAsia"/>
                            <w:color w:val="FF0000"/>
                            <w:highlight w:val="yellow"/>
                          </w:rPr>
                          <w:t>频谱</w:t>
                        </w:r>
                        <w:r>
                          <w:rPr>
                            <w:rFonts w:hint="eastAsia"/>
                            <w:color w:val="FF0000"/>
                            <w:highlight w:val="yellow"/>
                          </w:rPr>
                          <w:t>能量计算</w:t>
                        </w:r>
                      </w:p>
                    </w:txbxContent>
                  </v:textbox>
                </v:rect>
              </w:pict>
            </mc:Fallback>
          </mc:AlternateContent>
        </w:r>
      </w:ins>
    </w:p>
    <w:p w14:paraId="615BA5F4" w14:textId="77777777" w:rsidR="00FC5699" w:rsidRDefault="00FC5699" w:rsidP="00FC5699">
      <w:pPr>
        <w:rPr>
          <w:ins w:id="21" w:author="Bai Rong" w:date="2023-04-19T14:47:00Z"/>
        </w:rPr>
      </w:pPr>
    </w:p>
    <w:p w14:paraId="13FA7230" w14:textId="786548D5" w:rsidR="00FC5699" w:rsidRDefault="00FC5699" w:rsidP="00FC5699">
      <w:pPr>
        <w:rPr>
          <w:ins w:id="22" w:author="Bai Rong" w:date="2023-04-19T14:47:00Z"/>
        </w:rPr>
      </w:pPr>
      <w:ins w:id="23" w:author="Bai Rong" w:date="2023-04-19T14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15F5A94B" wp14:editId="01DE755D">
                  <wp:simplePos x="0" y="0"/>
                  <wp:positionH relativeFrom="column">
                    <wp:posOffset>1884680</wp:posOffset>
                  </wp:positionH>
                  <wp:positionV relativeFrom="paragraph">
                    <wp:posOffset>1564640</wp:posOffset>
                  </wp:positionV>
                  <wp:extent cx="838200" cy="313055"/>
                  <wp:effectExtent l="6350" t="6350" r="8890" b="15875"/>
                  <wp:wrapNone/>
                  <wp:docPr id="12" name="右箭头标注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3069590" y="3519805"/>
                            <a:ext cx="838200" cy="313055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4FC3C" w14:textId="77777777" w:rsidR="00FC5699" w:rsidRDefault="00FC5699" w:rsidP="00FC5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5F5A94B"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右箭头标注 12" o:spid="_x0000_s1030" type="#_x0000_t78" style="position:absolute;left:0;text-align:left;margin-left:148.4pt;margin-top:123.2pt;width:66pt;height:2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" adj="14035,,19583" fillcolor="#5b9bd5 [3204]" strokecolor="#1f4d78 [1604]" strokeweight="1pt">
                  <v:textbox>
                    <w:txbxContent>
                      <w:p w14:paraId="5934FC3C" w14:textId="77777777" w:rsidR="00FC5699" w:rsidRDefault="00FC5699" w:rsidP="00FC5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UART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14:paraId="466B6609" w14:textId="0D9D4740" w:rsidR="00E52E36" w:rsidRDefault="00E56037">
      <w:pPr>
        <w:rPr>
          <w:ins w:id="24" w:author="Bai Rong" w:date="2023-04-19T14:44:00Z"/>
        </w:rPr>
      </w:pPr>
      <w:ins w:id="25" w:author="Bai Rong" w:date="2023-04-19T14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2D37AFF8" wp14:editId="1477B9D0">
                  <wp:simplePos x="0" y="0"/>
                  <wp:positionH relativeFrom="column">
                    <wp:posOffset>5089878</wp:posOffset>
                  </wp:positionH>
                  <wp:positionV relativeFrom="paragraph">
                    <wp:posOffset>114935</wp:posOffset>
                  </wp:positionV>
                  <wp:extent cx="778510" cy="549910"/>
                  <wp:effectExtent l="6350" t="6350" r="7620" b="7620"/>
                  <wp:wrapNone/>
                  <wp:docPr id="3" name="矩形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8510" cy="549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ECE80" w14:textId="77777777" w:rsidR="00FC5699" w:rsidRDefault="00FC5699" w:rsidP="00FC5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USB-C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D37AFF8" id="矩形 3" o:spid="_x0000_s1031" style="position:absolute;left:0;text-align:left;margin-left:400.8pt;margin-top:9.05pt;width:61.3pt;height:4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" fillcolor="#5b9bd5 [3204]" strokecolor="#1f4d78 [1604]" strokeweight="1pt">
                  <v:textbox>
                    <w:txbxContent>
                      <w:p w14:paraId="7CAECE80" w14:textId="77777777" w:rsidR="00FC5699" w:rsidRDefault="00FC5699" w:rsidP="00FC5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USB-C</w:t>
                        </w:r>
                      </w:p>
                    </w:txbxContent>
                  </v:textbox>
                </v:rect>
              </w:pict>
            </mc:Fallback>
          </mc:AlternateContent>
        </w:r>
      </w:ins>
    </w:p>
    <w:p w14:paraId="549E1597" w14:textId="2C91C0D1" w:rsidR="00FC5699" w:rsidRDefault="00FC5699">
      <w:pPr>
        <w:rPr>
          <w:rFonts w:hint="eastAsia"/>
        </w:rPr>
      </w:pPr>
    </w:p>
    <w:p w14:paraId="3AA4F84C" w14:textId="51B0089E" w:rsidR="00EE2387" w:rsidDel="00FC5699" w:rsidRDefault="00E56037" w:rsidP="00FC5699">
      <w:pPr>
        <w:rPr>
          <w:del w:id="26" w:author="Bai Rong" w:date="2023-04-19T14:42:00Z"/>
        </w:rPr>
      </w:pPr>
      <w:ins w:id="27" w:author="Bai Rong" w:date="2023-04-19T14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347AC987" wp14:editId="502029B1">
                  <wp:simplePos x="0" y="0"/>
                  <wp:positionH relativeFrom="column">
                    <wp:posOffset>4428490</wp:posOffset>
                  </wp:positionH>
                  <wp:positionV relativeFrom="paragraph">
                    <wp:posOffset>10795</wp:posOffset>
                  </wp:positionV>
                  <wp:extent cx="635141" cy="0"/>
                  <wp:effectExtent l="25400" t="76200" r="0" b="88900"/>
                  <wp:wrapNone/>
                  <wp:docPr id="8" name="直接箭头连接符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5141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E00B99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26" type="#_x0000_t32" style="position:absolute;left:0;text-align:left;margin-left:348.7pt;margin-top:.85pt;width:50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" strokecolor="#5b9bd5 [3204]" strokeweight=".5pt">
                  <v:stroke startarrow="open" endarrow="open" joinstyle="miter"/>
                </v:shape>
              </w:pict>
            </mc:Fallback>
          </mc:AlternateContent>
        </w:r>
      </w:ins>
    </w:p>
    <w:p w14:paraId="0273CDB3" w14:textId="445B1FF0" w:rsidR="00FC5699" w:rsidRDefault="00FC5699">
      <w:pPr>
        <w:rPr>
          <w:ins w:id="28" w:author="Bai Rong" w:date="2023-04-19T14:46:00Z"/>
        </w:rPr>
      </w:pPr>
    </w:p>
    <w:p w14:paraId="76E5142C" w14:textId="4D43E1F5" w:rsidR="00FC5699" w:rsidRDefault="00FC5699">
      <w:pPr>
        <w:rPr>
          <w:ins w:id="29" w:author="Bai Rong" w:date="2023-04-19T14:46:00Z"/>
        </w:rPr>
      </w:pPr>
    </w:p>
    <w:p w14:paraId="40404527" w14:textId="580F876D" w:rsidR="00FC5699" w:rsidRDefault="00FC5699">
      <w:pPr>
        <w:rPr>
          <w:ins w:id="30" w:author="Bai Rong" w:date="2023-04-19T14:46:00Z"/>
        </w:rPr>
      </w:pPr>
    </w:p>
    <w:p w14:paraId="160A2827" w14:textId="66CB3809" w:rsidR="00FC5699" w:rsidRDefault="003C161B">
      <w:pPr>
        <w:rPr>
          <w:ins w:id="31" w:author="Bai Rong" w:date="2023-04-19T14:46:00Z"/>
        </w:rPr>
      </w:pPr>
      <w:ins w:id="32" w:author="Bai Rong" w:date="2023-04-19T14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460A8E8F" wp14:editId="3392A789">
                  <wp:simplePos x="0" y="0"/>
                  <wp:positionH relativeFrom="column">
                    <wp:posOffset>2811004</wp:posOffset>
                  </wp:positionH>
                  <wp:positionV relativeFrom="paragraph">
                    <wp:posOffset>5362</wp:posOffset>
                  </wp:positionV>
                  <wp:extent cx="0" cy="759672"/>
                  <wp:effectExtent l="76200" t="25400" r="38100" b="40640"/>
                  <wp:wrapNone/>
                  <wp:docPr id="9" name="直接箭头连接符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0" cy="75967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8E5FF0D" id="直接箭头连接符 9" o:spid="_x0000_s1026" type="#_x0000_t32" style="position:absolute;left:0;text-align:left;margin-left:221.35pt;margin-top:.4pt;width:0;height:59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" strokecolor="#5b9bd5 [3204]" strokeweight=".5pt">
                  <v:stroke startarrow="open" endarrow="open" joinstyle="miter"/>
                </v:shape>
              </w:pict>
            </mc:Fallback>
          </mc:AlternateContent>
        </w:r>
      </w:ins>
    </w:p>
    <w:p w14:paraId="5A470D1C" w14:textId="72CEBEB7" w:rsidR="00FC5699" w:rsidRDefault="00FC5699">
      <w:pPr>
        <w:rPr>
          <w:ins w:id="33" w:author="Bai Rong" w:date="2023-04-19T14:46:00Z"/>
        </w:rPr>
      </w:pPr>
    </w:p>
    <w:p w14:paraId="007760A1" w14:textId="7EC2B48F" w:rsidR="00FC5699" w:rsidRDefault="00FC5699">
      <w:pPr>
        <w:rPr>
          <w:ins w:id="34" w:author="Bai Rong" w:date="2023-04-19T14:46:00Z"/>
        </w:rPr>
      </w:pPr>
    </w:p>
    <w:p w14:paraId="0E95DB5F" w14:textId="63236826" w:rsidR="00FC5699" w:rsidRDefault="003C161B">
      <w:pPr>
        <w:rPr>
          <w:ins w:id="35" w:author="Bai Rong" w:date="2023-04-19T14:46:00Z"/>
        </w:rPr>
      </w:pPr>
      <w:ins w:id="36" w:author="Bai Rong" w:date="2023-04-19T14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507327CC" wp14:editId="164A6A0F">
                  <wp:simplePos x="0" y="0"/>
                  <wp:positionH relativeFrom="column">
                    <wp:posOffset>2129155</wp:posOffset>
                  </wp:positionH>
                  <wp:positionV relativeFrom="paragraph">
                    <wp:posOffset>1058545</wp:posOffset>
                  </wp:positionV>
                  <wp:extent cx="1355090" cy="567055"/>
                  <wp:effectExtent l="6350" t="6350" r="10160" b="20955"/>
                  <wp:wrapNone/>
                  <wp:docPr id="5" name="矩形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55090" cy="567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824F6" w14:textId="77777777" w:rsidR="00FC5699" w:rsidRDefault="00FC5699" w:rsidP="00FC5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07327CC" id="矩形 5" o:spid="_x0000_s1032" style="position:absolute;left:0;text-align:left;margin-left:167.65pt;margin-top:83.35pt;width:106.7pt;height:4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" fillcolor="#5b9bd5 [3204]" strokecolor="#1f4d78 [1604]" strokeweight="1pt">
                  <v:textbox>
                    <w:txbxContent>
                      <w:p w14:paraId="5AF824F6" w14:textId="77777777" w:rsidR="00FC5699" w:rsidRDefault="00FC5699" w:rsidP="00FC5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LCD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15446151" wp14:editId="6C08524E">
                  <wp:simplePos x="0" y="0"/>
                  <wp:positionH relativeFrom="column">
                    <wp:posOffset>2815590</wp:posOffset>
                  </wp:positionH>
                  <wp:positionV relativeFrom="paragraph">
                    <wp:posOffset>828040</wp:posOffset>
                  </wp:positionV>
                  <wp:extent cx="0" cy="225425"/>
                  <wp:effectExtent l="76200" t="0" r="50800" b="41275"/>
                  <wp:wrapNone/>
                  <wp:docPr id="10" name="直接箭头连接符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0" cy="225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A042212" id="直接箭头连接符 10" o:spid="_x0000_s1026" type="#_x0000_t32" style="position:absolute;left:0;text-align:left;margin-left:221.7pt;margin-top:65.2pt;width:0;height:17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" strokecolor="#5b9bd5 [3204]" strokeweight=".5pt">
                  <v:stroke endarrow="open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79756EA0" wp14:editId="7EC87A4A">
                  <wp:simplePos x="0" y="0"/>
                  <wp:positionH relativeFrom="column">
                    <wp:posOffset>3585845</wp:posOffset>
                  </wp:positionH>
                  <wp:positionV relativeFrom="paragraph">
                    <wp:posOffset>462280</wp:posOffset>
                  </wp:positionV>
                  <wp:extent cx="685800" cy="4445"/>
                  <wp:effectExtent l="0" t="45085" r="0" b="57150"/>
                  <wp:wrapNone/>
                  <wp:docPr id="11" name="直接箭头连接符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85800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EE31300" id="直接箭头连接符 11" o:spid="_x0000_s1026" type="#_x0000_t32" style="position:absolute;left:0;text-align:left;margin-left:282.35pt;margin-top:36.4pt;width:54pt;height:.3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" strokecolor="#5b9bd5 [3204]" strokeweight=".5pt">
                  <v:stroke endarrow="open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343D08F0" wp14:editId="7EC24B1C">
                  <wp:simplePos x="0" y="0"/>
                  <wp:positionH relativeFrom="column">
                    <wp:posOffset>2035175</wp:posOffset>
                  </wp:positionH>
                  <wp:positionV relativeFrom="paragraph">
                    <wp:posOffset>179705</wp:posOffset>
                  </wp:positionV>
                  <wp:extent cx="1549400" cy="648335"/>
                  <wp:effectExtent l="0" t="0" r="12700" b="12065"/>
                  <wp:wrapNone/>
                  <wp:docPr id="4" name="矩形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49400" cy="648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B244C" w14:textId="77777777" w:rsidR="00FC5699" w:rsidRDefault="00FC5699" w:rsidP="00FC5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43D08F0" id="矩形 4" o:spid="_x0000_s1033" style="position:absolute;left:0;text-align:left;margin-left:160.25pt;margin-top:14.15pt;width:122pt;height:51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" fillcolor="#5b9bd5 [3204]" strokecolor="#1f4d78 [1604]" strokeweight="1pt">
                  <v:textbox>
                    <w:txbxContent>
                      <w:p w14:paraId="5E2B244C" w14:textId="77777777" w:rsidR="00FC5699" w:rsidRDefault="00FC5699" w:rsidP="00FC5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MCU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34D0987B" wp14:editId="214F6AD6">
                  <wp:simplePos x="0" y="0"/>
                  <wp:positionH relativeFrom="column">
                    <wp:posOffset>4271645</wp:posOffset>
                  </wp:positionH>
                  <wp:positionV relativeFrom="paragraph">
                    <wp:posOffset>186690</wp:posOffset>
                  </wp:positionV>
                  <wp:extent cx="1227455" cy="550545"/>
                  <wp:effectExtent l="6350" t="6350" r="15875" b="6985"/>
                  <wp:wrapNone/>
                  <wp:docPr id="6" name="矩形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27455" cy="55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D6DD3" w14:textId="77777777" w:rsidR="00FC5699" w:rsidRDefault="00FC5699" w:rsidP="00FC5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按键及调节旋钮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4D0987B" id="矩形 6" o:spid="_x0000_s1034" style="position:absolute;left:0;text-align:left;margin-left:336.35pt;margin-top:14.7pt;width:96.65pt;height:43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" fillcolor="#5b9bd5 [3204]" strokecolor="#1f4d78 [1604]" strokeweight="1pt">
                  <v:textbox>
                    <w:txbxContent>
                      <w:p w14:paraId="60BD6DD3" w14:textId="77777777" w:rsidR="00FC5699" w:rsidRDefault="00FC5699" w:rsidP="00FC5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按键及调节旋钮</w:t>
                        </w:r>
                      </w:p>
                    </w:txbxContent>
                  </v:textbox>
                </v:rect>
              </w:pict>
            </mc:Fallback>
          </mc:AlternateContent>
        </w:r>
      </w:ins>
    </w:p>
    <w:p w14:paraId="7145E521" w14:textId="729F44E8" w:rsidR="00FC5699" w:rsidRDefault="00FC5699">
      <w:pPr>
        <w:rPr>
          <w:ins w:id="37" w:author="Bai Rong" w:date="2023-04-19T14:46:00Z"/>
        </w:rPr>
      </w:pPr>
    </w:p>
    <w:p w14:paraId="7BC24B39" w14:textId="16D49475" w:rsidR="00FC5699" w:rsidRDefault="00FC5699">
      <w:pPr>
        <w:rPr>
          <w:ins w:id="38" w:author="Bai Rong" w:date="2023-04-19T14:46:00Z"/>
        </w:rPr>
      </w:pPr>
    </w:p>
    <w:p w14:paraId="343A3A89" w14:textId="3F903BA2" w:rsidR="00FC5699" w:rsidRDefault="00FC5699">
      <w:pPr>
        <w:rPr>
          <w:ins w:id="39" w:author="Bai Rong" w:date="2023-04-19T14:46:00Z"/>
        </w:rPr>
      </w:pPr>
    </w:p>
    <w:p w14:paraId="2ED51D9D" w14:textId="53B3F5BF" w:rsidR="00FC5699" w:rsidRDefault="00FC5699">
      <w:pPr>
        <w:rPr>
          <w:ins w:id="40" w:author="Bai Rong" w:date="2023-04-19T14:46:00Z"/>
        </w:rPr>
      </w:pPr>
    </w:p>
    <w:p w14:paraId="19B306F5" w14:textId="06D153F0" w:rsidR="00FC5699" w:rsidRDefault="00FC5699">
      <w:pPr>
        <w:rPr>
          <w:ins w:id="41" w:author="Bai Rong" w:date="2023-04-19T14:46:00Z"/>
        </w:rPr>
      </w:pPr>
    </w:p>
    <w:p w14:paraId="289AEC84" w14:textId="0AC6B249" w:rsidR="00FC5699" w:rsidRDefault="00FC5699">
      <w:pPr>
        <w:rPr>
          <w:ins w:id="42" w:author="Bai Rong" w:date="2023-04-19T14:46:00Z"/>
        </w:rPr>
      </w:pPr>
    </w:p>
    <w:p w14:paraId="512A9BF7" w14:textId="6AAE2C6B" w:rsidR="00FC5699" w:rsidRDefault="00FC5699">
      <w:pPr>
        <w:rPr>
          <w:ins w:id="43" w:author="Bai Rong" w:date="2023-04-19T14:46:00Z"/>
          <w:rFonts w:hint="eastAsia"/>
        </w:rPr>
      </w:pPr>
    </w:p>
    <w:p w14:paraId="4D11DA44" w14:textId="77777777" w:rsidR="00FC5699" w:rsidRDefault="00FC5699">
      <w:pPr>
        <w:pBdr>
          <w:bottom w:val="single" w:sz="6" w:space="1" w:color="auto"/>
        </w:pBdr>
        <w:rPr>
          <w:ins w:id="44" w:author="Bai Rong" w:date="2023-04-19T14:46:00Z"/>
          <w:rFonts w:hint="eastAsia"/>
        </w:rPr>
      </w:pPr>
    </w:p>
    <w:p w14:paraId="65D660FC" w14:textId="5049C102" w:rsidR="00EE2387" w:rsidDel="00FC5699" w:rsidRDefault="003C161B" w:rsidP="00FC5699">
      <w:pPr>
        <w:rPr>
          <w:del w:id="45" w:author="Bai Rong" w:date="2023-04-19T14:42:00Z"/>
        </w:rPr>
      </w:pPr>
      <w:del w:id="46" w:author="Bai Rong" w:date="2023-04-19T14:4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13CFFE26" wp14:editId="2D55C548">
                  <wp:simplePos x="0" y="0"/>
                  <wp:positionH relativeFrom="column">
                    <wp:posOffset>4441825</wp:posOffset>
                  </wp:positionH>
                  <wp:positionV relativeFrom="paragraph">
                    <wp:posOffset>9525</wp:posOffset>
                  </wp:positionV>
                  <wp:extent cx="812800" cy="398145"/>
                  <wp:effectExtent l="6350" t="6350" r="19050" b="6985"/>
                  <wp:wrapNone/>
                  <wp:docPr id="18" name="矩形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5626735" y="2766695"/>
                            <a:ext cx="812800" cy="39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9E395" w14:textId="77777777" w:rsidR="00EE2387" w:rsidRDefault="003C161B">
                              <w:pPr>
                                <w:jc w:val="center"/>
                                <w:rPr>
                                  <w:del w:id="47" w:author="Bai Rong" w:date="2023-04-19T14:42:00Z"/>
                                </w:rPr>
                              </w:pPr>
                              <w:del w:id="48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>耳机输出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3CFFE26" id="矩形 18" o:spid="_x0000_s1035" style="position:absolute;left:0;text-align:left;margin-left:349.75pt;margin-top:.75pt;width:64pt;height:3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" fillcolor="#5b9bd5 [3204]" strokecolor="#1f4d78 [1604]" strokeweight="1pt">
                  <v:textbox>
                    <w:txbxContent>
                      <w:p w14:paraId="7A99E395" w14:textId="77777777" w:rsidR="00EE2387" w:rsidRDefault="003C161B">
                        <w:pPr>
                          <w:jc w:val="center"/>
                          <w:rPr>
                            <w:del w:id="49" w:author="Bai Rong" w:date="2023-04-19T14:42:00Z"/>
                          </w:rPr>
                        </w:pPr>
                        <w:del w:id="50" w:author="Bai Rong" w:date="2023-04-19T14:42:00Z">
                          <w:r>
                            <w:rPr>
                              <w:rFonts w:hint="eastAsia"/>
                            </w:rPr>
                            <w:delText>耳机输出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</w:del>
    </w:p>
    <w:p w14:paraId="4D56575B" w14:textId="77777777" w:rsidR="0090650A" w:rsidRDefault="0090650A" w:rsidP="0090650A">
      <w:pPr>
        <w:ind w:firstLineChars="200" w:firstLine="420"/>
        <w:rPr>
          <w:ins w:id="51" w:author="Bai Rong" w:date="2023-04-19T14:48:00Z"/>
        </w:rPr>
      </w:pPr>
      <w:ins w:id="52" w:author="Bai Rong" w:date="2023-04-19T14:48:00Z">
        <w:r>
          <w:rPr>
            <w:rFonts w:hint="eastAsia"/>
          </w:rPr>
          <w:t>九音：</w:t>
        </w:r>
      </w:ins>
    </w:p>
    <w:p w14:paraId="04621B6C" w14:textId="77777777" w:rsidR="0090650A" w:rsidRDefault="0090650A" w:rsidP="0090650A">
      <w:pPr>
        <w:pStyle w:val="a4"/>
        <w:numPr>
          <w:ilvl w:val="0"/>
          <w:numId w:val="2"/>
        </w:numPr>
        <w:ind w:firstLineChars="0"/>
        <w:rPr>
          <w:ins w:id="53" w:author="Bai Rong" w:date="2023-04-19T14:48:00Z"/>
        </w:rPr>
      </w:pPr>
      <w:ins w:id="54" w:author="Bai Rong" w:date="2023-04-19T14:48:00Z">
        <w:r>
          <w:rPr>
            <w:rFonts w:hint="eastAsia"/>
          </w:rPr>
          <w:t>降噪</w:t>
        </w:r>
      </w:ins>
    </w:p>
    <w:p w14:paraId="42C2BE26" w14:textId="33D96FB2" w:rsidR="0090650A" w:rsidRDefault="0090650A" w:rsidP="0090650A">
      <w:pPr>
        <w:ind w:firstLineChars="200" w:firstLine="420"/>
        <w:rPr>
          <w:ins w:id="55" w:author="Bai Rong" w:date="2023-04-19T14:48:00Z"/>
        </w:rPr>
      </w:pPr>
      <w:ins w:id="56" w:author="Bai Rong" w:date="2023-04-19T14:49:00Z">
        <w:r>
          <w:rPr>
            <w:rFonts w:hint="eastAsia"/>
          </w:rPr>
          <w:t>方案</w:t>
        </w:r>
      </w:ins>
      <w:ins w:id="57" w:author="Bai Rong" w:date="2023-04-19T14:48:00Z">
        <w:r>
          <w:rPr>
            <w:rFonts w:hint="eastAsia"/>
          </w:rPr>
          <w:t>：</w:t>
        </w:r>
      </w:ins>
    </w:p>
    <w:p w14:paraId="44058F52" w14:textId="5849708A" w:rsidR="0090650A" w:rsidRDefault="0090650A" w:rsidP="0090650A">
      <w:pPr>
        <w:ind w:firstLineChars="200" w:firstLine="420"/>
        <w:rPr>
          <w:ins w:id="58" w:author="Bai Rong" w:date="2023-04-19T14:48:00Z"/>
        </w:rPr>
      </w:pPr>
      <w:ins w:id="59" w:author="Bai Rong" w:date="2023-04-19T14:48:00Z">
        <w:r>
          <w:rPr>
            <w:rFonts w:hint="eastAsia"/>
          </w:rPr>
          <w:t>双路</w:t>
        </w:r>
        <w:r>
          <w:rPr>
            <w:rFonts w:hint="eastAsia"/>
          </w:rPr>
          <w:t>mic</w:t>
        </w:r>
        <w:r>
          <w:rPr>
            <w:rFonts w:hint="eastAsia"/>
          </w:rPr>
          <w:t>输入，</w:t>
        </w:r>
      </w:ins>
      <w:ins w:id="60" w:author="Bai Rong" w:date="2023-04-19T14:49:00Z">
        <w:r>
          <w:rPr>
            <w:rFonts w:hint="eastAsia"/>
          </w:rPr>
          <w:t>ADC</w:t>
        </w:r>
        <w:r>
          <w:t>1</w:t>
        </w:r>
        <w:r>
          <w:rPr>
            <w:rFonts w:hint="eastAsia"/>
          </w:rPr>
          <w:t>和</w:t>
        </w:r>
        <w:r>
          <w:rPr>
            <w:rFonts w:hint="eastAsia"/>
          </w:rPr>
          <w:t>ADC</w:t>
        </w:r>
        <w:r>
          <w:t>2</w:t>
        </w:r>
      </w:ins>
      <w:ins w:id="61" w:author="Bai Rong" w:date="2023-04-19T14:48:00Z">
        <w:r>
          <w:rPr>
            <w:rFonts w:hint="eastAsia"/>
          </w:rPr>
          <w:t>分别</w:t>
        </w:r>
        <w:r>
          <w:rPr>
            <w:rFonts w:hint="eastAsia"/>
          </w:rPr>
          <w:t>进行降噪处理，结果通过</w:t>
        </w:r>
      </w:ins>
      <w:ins w:id="62" w:author="Bai Rong" w:date="2023-04-19T14:50:00Z">
        <w:r w:rsidR="00E56037">
          <w:rPr>
            <w:rFonts w:hint="eastAsia"/>
          </w:rPr>
          <w:t>DAC</w:t>
        </w:r>
        <w:r w:rsidR="00E56037">
          <w:rPr>
            <w:rFonts w:hint="eastAsia"/>
          </w:rPr>
          <w:t>和</w:t>
        </w:r>
        <w:r w:rsidR="00E56037">
          <w:rPr>
            <w:rFonts w:hint="eastAsia"/>
          </w:rPr>
          <w:t>USB</w:t>
        </w:r>
      </w:ins>
      <w:ins w:id="63" w:author="Bai Rong" w:date="2023-04-19T14:48:00Z">
        <w:r>
          <w:rPr>
            <w:rFonts w:hint="eastAsia"/>
          </w:rPr>
          <w:t>输出，需要分左右声道</w:t>
        </w:r>
      </w:ins>
    </w:p>
    <w:p w14:paraId="0C3CDCAA" w14:textId="77777777" w:rsidR="0090650A" w:rsidRDefault="0090650A" w:rsidP="0090650A">
      <w:pPr>
        <w:ind w:left="420"/>
        <w:rPr>
          <w:ins w:id="64" w:author="Bai Rong" w:date="2023-04-19T14:48:00Z"/>
        </w:rPr>
      </w:pPr>
      <w:ins w:id="65" w:author="Bai Rong" w:date="2023-04-19T14:48:00Z">
        <w:r>
          <w:rPr>
            <w:rFonts w:hint="eastAsia"/>
          </w:rPr>
          <w:t>1</w:t>
        </w:r>
        <w:r>
          <w:t>.2</w:t>
        </w:r>
        <w:r>
          <w:rPr>
            <w:rFonts w:hint="eastAsia"/>
          </w:rPr>
          <w:t>）降噪需求确认</w:t>
        </w:r>
      </w:ins>
    </w:p>
    <w:p w14:paraId="15EA0C93" w14:textId="77777777" w:rsidR="0090650A" w:rsidRDefault="0090650A" w:rsidP="0090650A">
      <w:pPr>
        <w:ind w:left="420"/>
        <w:rPr>
          <w:ins w:id="66" w:author="Bai Rong" w:date="2023-04-19T14:48:00Z"/>
        </w:rPr>
      </w:pPr>
      <w:ins w:id="67" w:author="Bai Rong" w:date="2023-04-19T14:48:00Z">
        <w:r w:rsidRPr="00B60106">
          <w:rPr>
            <w:rFonts w:hint="eastAsia"/>
            <w:highlight w:val="yellow"/>
          </w:rPr>
          <w:t>降噪深度及环境噪声确认？</w:t>
        </w:r>
      </w:ins>
    </w:p>
    <w:p w14:paraId="4EF11A53" w14:textId="77777777" w:rsidR="0090650A" w:rsidRDefault="0090650A" w:rsidP="0090650A">
      <w:pPr>
        <w:ind w:left="420"/>
        <w:rPr>
          <w:ins w:id="68" w:author="Bai Rong" w:date="2023-04-19T14:48:00Z"/>
        </w:rPr>
      </w:pPr>
      <w:ins w:id="69" w:author="Bai Rong" w:date="2023-04-19T14:48:00Z">
        <w:r>
          <w:rPr>
            <w:rFonts w:hint="eastAsia"/>
            <w:highlight w:val="yellow"/>
          </w:rPr>
          <w:t>验收标准及测试方案确认</w:t>
        </w:r>
        <w:r>
          <w:rPr>
            <w:rFonts w:hint="eastAsia"/>
          </w:rPr>
          <w:t>？</w:t>
        </w:r>
      </w:ins>
    </w:p>
    <w:p w14:paraId="128BC177" w14:textId="11AF7682" w:rsidR="0090650A" w:rsidRDefault="0090650A" w:rsidP="0090650A">
      <w:pPr>
        <w:ind w:left="420"/>
        <w:rPr>
          <w:ins w:id="70" w:author="Bai Rong" w:date="2023-04-19T14:50:00Z"/>
        </w:rPr>
      </w:pPr>
    </w:p>
    <w:p w14:paraId="13620E47" w14:textId="52790577" w:rsidR="00E56037" w:rsidRDefault="005B229F" w:rsidP="005B229F">
      <w:pPr>
        <w:pStyle w:val="a4"/>
        <w:numPr>
          <w:ilvl w:val="0"/>
          <w:numId w:val="2"/>
        </w:numPr>
        <w:ind w:firstLineChars="0"/>
        <w:rPr>
          <w:ins w:id="71" w:author="Bai Rong" w:date="2023-04-19T14:52:00Z"/>
        </w:rPr>
      </w:pPr>
      <w:ins w:id="72" w:author="Bai Rong" w:date="2023-04-19T14:51:00Z">
        <w:r>
          <w:rPr>
            <w:rFonts w:hint="eastAsia"/>
          </w:rPr>
          <w:t>频谱能量计算</w:t>
        </w:r>
      </w:ins>
    </w:p>
    <w:p w14:paraId="07D385EB" w14:textId="65B8EE1B" w:rsidR="005B229F" w:rsidRDefault="005B229F" w:rsidP="005B229F">
      <w:pPr>
        <w:pStyle w:val="a4"/>
        <w:ind w:left="780" w:firstLineChars="0" w:firstLine="0"/>
        <w:rPr>
          <w:ins w:id="73" w:author="Bai Rong" w:date="2023-04-19T14:52:00Z"/>
        </w:rPr>
      </w:pPr>
      <w:ins w:id="74" w:author="Bai Rong" w:date="2023-04-19T14:52:00Z">
        <w:r>
          <w:rPr>
            <w:rFonts w:hint="eastAsia"/>
          </w:rPr>
          <w:t>预估</w:t>
        </w:r>
        <w:r>
          <w:rPr>
            <w:rFonts w:hint="eastAsia"/>
          </w:rPr>
          <w:t>DSP</w:t>
        </w:r>
        <w:r>
          <w:rPr>
            <w:rFonts w:hint="eastAsia"/>
          </w:rPr>
          <w:t>资源紧张，建议由</w:t>
        </w:r>
        <w:r>
          <w:rPr>
            <w:rFonts w:hint="eastAsia"/>
          </w:rPr>
          <w:t>MCU</w:t>
        </w:r>
        <w:r>
          <w:rPr>
            <w:rFonts w:hint="eastAsia"/>
          </w:rPr>
          <w:t>做能量计算</w:t>
        </w:r>
      </w:ins>
    </w:p>
    <w:p w14:paraId="02936BFC" w14:textId="77777777" w:rsidR="005B229F" w:rsidRPr="005B229F" w:rsidRDefault="005B229F" w:rsidP="005B229F">
      <w:pPr>
        <w:pStyle w:val="a4"/>
        <w:ind w:left="780" w:firstLineChars="0" w:firstLine="0"/>
        <w:rPr>
          <w:ins w:id="75" w:author="Bai Rong" w:date="2023-04-19T14:52:00Z"/>
          <w:rFonts w:hint="eastAsia"/>
        </w:rPr>
        <w:pPrChange w:id="76" w:author="Bai Rong" w:date="2023-04-19T14:52:00Z">
          <w:pPr>
            <w:pStyle w:val="a4"/>
            <w:numPr>
              <w:numId w:val="2"/>
            </w:numPr>
            <w:ind w:left="780" w:firstLineChars="0" w:hanging="360"/>
          </w:pPr>
        </w:pPrChange>
      </w:pPr>
    </w:p>
    <w:p w14:paraId="4955DBD2" w14:textId="463B0500" w:rsidR="005B229F" w:rsidRDefault="005B229F" w:rsidP="005B229F">
      <w:pPr>
        <w:pStyle w:val="a4"/>
        <w:numPr>
          <w:ilvl w:val="0"/>
          <w:numId w:val="2"/>
        </w:numPr>
        <w:ind w:firstLineChars="0"/>
        <w:rPr>
          <w:ins w:id="77" w:author="Bai Rong" w:date="2023-04-19T14:52:00Z"/>
        </w:rPr>
      </w:pPr>
      <w:ins w:id="78" w:author="Bai Rong" w:date="2023-04-19T14:52:00Z">
        <w:r>
          <w:rPr>
            <w:rFonts w:hint="eastAsia"/>
          </w:rPr>
          <w:t>采样率</w:t>
        </w:r>
      </w:ins>
    </w:p>
    <w:p w14:paraId="6C539A88" w14:textId="0ECCCB8C" w:rsidR="00EE2387" w:rsidRDefault="005B229F" w:rsidP="003C161B">
      <w:pPr>
        <w:pStyle w:val="a4"/>
        <w:ind w:left="780" w:firstLineChars="0" w:firstLine="0"/>
        <w:rPr>
          <w:del w:id="79" w:author="Bai Rong" w:date="2023-04-19T14:42:00Z"/>
          <w:rFonts w:hint="eastAsia"/>
        </w:rPr>
        <w:pPrChange w:id="80" w:author="Bai Rong" w:date="2023-04-19T14:54:00Z">
          <w:pPr/>
        </w:pPrChange>
      </w:pPr>
      <w:ins w:id="81" w:author="Bai Rong" w:date="2023-04-19T14:52:00Z">
        <w:r>
          <w:rPr>
            <w:rFonts w:hint="eastAsia"/>
          </w:rPr>
          <w:t>注意：</w:t>
        </w:r>
        <w:r>
          <w:rPr>
            <w:rFonts w:hint="eastAsia"/>
          </w:rPr>
          <w:t>1</w:t>
        </w:r>
        <w:r>
          <w:t>92</w:t>
        </w:r>
        <w:r>
          <w:rPr>
            <w:rFonts w:hint="eastAsia"/>
          </w:rPr>
          <w:t>K</w:t>
        </w:r>
        <w:r>
          <w:rPr>
            <w:rFonts w:hint="eastAsia"/>
          </w:rPr>
          <w:t>采样率下支持不了降噪功能</w:t>
        </w:r>
      </w:ins>
      <w:del w:id="82" w:author="Bai Rong" w:date="2023-04-19T14:42:00Z">
        <w:r w:rsidR="003C161B">
          <w:rPr>
            <w:noProof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4E7E2DF4" wp14:editId="59B5B877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69215</wp:posOffset>
                  </wp:positionV>
                  <wp:extent cx="1160145" cy="719455"/>
                  <wp:effectExtent l="6350" t="6350" r="6985" b="20955"/>
                  <wp:wrapNone/>
                  <wp:docPr id="19" name="矩形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1087755" y="2114550"/>
                            <a:ext cx="11601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039D6" w14:textId="77777777" w:rsidR="00EE2387" w:rsidRDefault="003C161B">
                              <w:pPr>
                                <w:jc w:val="center"/>
                                <w:rPr>
                                  <w:del w:id="83" w:author="Bai Rong" w:date="2023-04-19T14:42:00Z"/>
                                </w:rPr>
                              </w:pPr>
                              <w:del w:id="84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>麦克风</w:delText>
                                </w:r>
                                <w:r>
                                  <w:rPr>
                                    <w:rFonts w:hint="eastAsia"/>
                                  </w:rPr>
                                  <w:delText>1</w:delText>
                                </w:r>
                                <w:r>
                                  <w:rPr>
                                    <w:rFonts w:hint="eastAsia"/>
                                  </w:rPr>
                                  <w:delText>输入及放大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E7E2DF4" id="矩形 19" o:spid="_x0000_s1036" style="position:absolute;left:0;text-align:left;margin-left:-5pt;margin-top:5.45pt;width:91.35pt;height:5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" fillcolor="#5b9bd5 [3204]" strokecolor="#1f4d78 [1604]" strokeweight="1pt">
                  <v:textbox>
                    <w:txbxContent>
                      <w:p w14:paraId="70C039D6" w14:textId="77777777" w:rsidR="00EE2387" w:rsidRDefault="003C161B">
                        <w:pPr>
                          <w:jc w:val="center"/>
                          <w:rPr>
                            <w:del w:id="85" w:author="Bai Rong" w:date="2023-04-19T14:42:00Z"/>
                          </w:rPr>
                        </w:pPr>
                        <w:del w:id="86" w:author="Bai Rong" w:date="2023-04-19T14:42:00Z">
                          <w:r>
                            <w:rPr>
                              <w:rFonts w:hint="eastAsia"/>
                            </w:rPr>
                            <w:delText>麦克风</w:delText>
                          </w:r>
                          <w:r>
                            <w:rPr>
                              <w:rFonts w:hint="eastAsia"/>
                            </w:rPr>
                            <w:delText>1</w:delText>
                          </w:r>
                          <w:r>
                            <w:rPr>
                              <w:rFonts w:hint="eastAsia"/>
                            </w:rPr>
                            <w:delText>输入及放大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</w:del>
    </w:p>
    <w:p w14:paraId="5CA5EA03" w14:textId="70198152" w:rsidR="00E52E36" w:rsidRDefault="003C161B" w:rsidP="003C161B">
      <w:pPr>
        <w:pStyle w:val="a4"/>
        <w:pPrChange w:id="87" w:author="Bai Rong" w:date="2023-04-19T14:54:00Z">
          <w:pPr/>
        </w:pPrChange>
      </w:pPr>
      <w:del w:id="88" w:author="Bai Rong" w:date="2023-04-19T14:4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2B728A5E" wp14:editId="64330985">
                  <wp:simplePos x="0" y="0"/>
                  <wp:positionH relativeFrom="column">
                    <wp:posOffset>1096645</wp:posOffset>
                  </wp:positionH>
                  <wp:positionV relativeFrom="paragraph">
                    <wp:posOffset>862330</wp:posOffset>
                  </wp:positionV>
                  <wp:extent cx="897255" cy="287655"/>
                  <wp:effectExtent l="0" t="48895" r="1905" b="13970"/>
                  <wp:wrapNone/>
                  <wp:docPr id="20" name="肘形连接符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2239645" y="4352290"/>
                            <a:ext cx="897255" cy="287655"/>
                          </a:xfrm>
                          <a:prstGeom prst="bentConnector3">
                            <a:avLst>
                              <a:gd name="adj1" fmla="val 5003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shape id="_x0000_s1026" o:spid="_x0000_s1026" o:spt="34" type="#_x0000_t34" style="position:absolute;left:0pt;flip:y;margin-left:86.35pt;margin-top:67.9pt;height:22.65pt;width:70.65pt;z-index:251674624;mso-width-relative:page;mso-height-relative:page;" filled="f" stroked="t" coordsize="21600,21600" o:gfxdata="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kC2lfXAAAACwEAAA8AAAAAAAAAAQAgAAAAIgAA&#10;AGRycy9kb3ducmV2LnhtbFBLAQIUABQAAAAIAIdO4kBvSLDEQgIAAEMEAAAOAAAAAAAAAAEAIAAA&#10;ACYBAABkcnMvZTJvRG9jLnhtbFBLBQYAAAAABgAGAFkBAADaBQAAAAA=&#10;" adj="1080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15011733" wp14:editId="65E3B7DF">
                  <wp:simplePos x="0" y="0"/>
                  <wp:positionH relativeFrom="column">
                    <wp:posOffset>1096645</wp:posOffset>
                  </wp:positionH>
                  <wp:positionV relativeFrom="paragraph">
                    <wp:posOffset>231140</wp:posOffset>
                  </wp:positionV>
                  <wp:extent cx="914400" cy="131445"/>
                  <wp:effectExtent l="0" t="4445" r="0" b="62230"/>
                  <wp:wrapNone/>
                  <wp:docPr id="21" name="肘形连接符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2239645" y="3721100"/>
                            <a:ext cx="914400" cy="131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shape id="_x0000_s1026" o:spid="_x0000_s1026" o:spt="34" type="#_x0000_t34" style="position:absolute;left:0pt;margin-left:86.35pt;margin-top:18.2pt;height:10.35pt;width:72pt;z-index:251673600;mso-width-relative:page;mso-height-relative:page;" filled="f" stroked="t" coordsize="21600,21600" o:gfxdata="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y5urNcAAAAJAQAADwAAAAAAAAABACAAAAAiAAAAZHJzL2Rvd25yZXYu&#10;eG1sUEsBAhQAFAAAAAgAh07iQNtJSg81AgAAOQQAAA4AAAAAAAAAAQAgAAAAJgEAAGRycy9lMm9E&#10;b2MueG1sUEsFBgAAAAAGAAYAWQEAAM0F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6C11D6A0" wp14:editId="0363B88E">
                  <wp:simplePos x="0" y="0"/>
                  <wp:positionH relativeFrom="column">
                    <wp:posOffset>-80645</wp:posOffset>
                  </wp:positionH>
                  <wp:positionV relativeFrom="paragraph">
                    <wp:posOffset>845185</wp:posOffset>
                  </wp:positionV>
                  <wp:extent cx="1177290" cy="609600"/>
                  <wp:effectExtent l="6350" t="6350" r="20320" b="8890"/>
                  <wp:wrapNone/>
                  <wp:docPr id="22" name="矩形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1062355" y="4335145"/>
                            <a:ext cx="117729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7B8F2" w14:textId="77777777" w:rsidR="00EE2387" w:rsidRDefault="003C161B">
                              <w:pPr>
                                <w:jc w:val="center"/>
                                <w:rPr>
                                  <w:del w:id="89" w:author="Bai Rong" w:date="2023-04-19T14:42:00Z"/>
                                </w:rPr>
                              </w:pPr>
                              <w:del w:id="90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>麦克风</w:delText>
                                </w:r>
                                <w:r>
                                  <w:rPr>
                                    <w:rFonts w:hint="eastAsia"/>
                                  </w:rPr>
                                  <w:delText>2</w:delText>
                                </w:r>
                                <w:r>
                                  <w:rPr>
                                    <w:rFonts w:hint="eastAsia"/>
                                  </w:rPr>
                                  <w:delText>输入及放大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C11D6A0" id="矩形 22" o:spid="_x0000_s1037" style="position:absolute;left:0;text-align:left;margin-left:-6.35pt;margin-top:66.55pt;width:92.7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" fillcolor="#5b9bd5 [3204]" strokecolor="#1f4d78 [1604]" strokeweight="1pt">
                  <v:textbox>
                    <w:txbxContent>
                      <w:p w14:paraId="1E77B8F2" w14:textId="77777777" w:rsidR="00EE2387" w:rsidRDefault="003C161B">
                        <w:pPr>
                          <w:jc w:val="center"/>
                          <w:rPr>
                            <w:del w:id="91" w:author="Bai Rong" w:date="2023-04-19T14:42:00Z"/>
                          </w:rPr>
                        </w:pPr>
                        <w:del w:id="92" w:author="Bai Rong" w:date="2023-04-19T14:42:00Z">
                          <w:r>
                            <w:rPr>
                              <w:rFonts w:hint="eastAsia"/>
                            </w:rPr>
                            <w:delText>麦克风</w:delText>
                          </w:r>
                          <w:r>
                            <w:rPr>
                              <w:rFonts w:hint="eastAsia"/>
                            </w:rPr>
                            <w:delText>2</w:delText>
                          </w:r>
                          <w:r>
                            <w:rPr>
                              <w:rFonts w:hint="eastAsia"/>
                            </w:rPr>
                            <w:delText>输入及放大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23ABDFF4" wp14:editId="13BB483E">
                  <wp:simplePos x="0" y="0"/>
                  <wp:positionH relativeFrom="column">
                    <wp:posOffset>3594100</wp:posOffset>
                  </wp:positionH>
                  <wp:positionV relativeFrom="paragraph">
                    <wp:posOffset>604520</wp:posOffset>
                  </wp:positionV>
                  <wp:extent cx="871855" cy="5715"/>
                  <wp:effectExtent l="0" t="48895" r="12065" b="52070"/>
                  <wp:wrapNone/>
                  <wp:docPr id="23" name="直接箭头连接符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4728845" y="2482850"/>
                            <a:ext cx="871855" cy="571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shape id="_x0000_s1026" o:spid="_x0000_s1026" o:spt="32" type="#_x0000_t32" style="position:absolute;left:0pt;margin-left:283pt;margin-top:47.6pt;height:0.45pt;width:68.65pt;z-index:251665408;mso-width-relative:page;mso-height-relative:page;" filled="f" stroked="t" coordsize="21600,21600" o:gfxdata="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xlUi9kA&#10;AAAJAQAADwAAAAAAAAABACAAAAAiAAAAZHJzL2Rvd25yZXYueG1sUEsBAhQAFAAAAAgAh07iQIXX&#10;VqUeAgAABQQAAA4AAAAAAAAAAQAgAAAAKAEAAGRycy9lMm9Eb2MueG1sUEsFBgAAAAAGAAYAWQEA&#10;ALgF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12CF39A2" wp14:editId="32E2BDCA">
                  <wp:simplePos x="0" y="0"/>
                  <wp:positionH relativeFrom="column">
                    <wp:posOffset>4457700</wp:posOffset>
                  </wp:positionH>
                  <wp:positionV relativeFrom="paragraph">
                    <wp:posOffset>313055</wp:posOffset>
                  </wp:positionV>
                  <wp:extent cx="778510" cy="549910"/>
                  <wp:effectExtent l="6350" t="6350" r="7620" b="7620"/>
                  <wp:wrapNone/>
                  <wp:docPr id="24" name="矩形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5541645" y="2207895"/>
                            <a:ext cx="778510" cy="549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C84AD" w14:textId="77777777" w:rsidR="00EE2387" w:rsidRDefault="003C161B">
                              <w:pPr>
                                <w:jc w:val="center"/>
                                <w:rPr>
                                  <w:del w:id="93" w:author="Bai Rong" w:date="2023-04-19T14:42:00Z"/>
                                </w:rPr>
                              </w:pPr>
                              <w:del w:id="94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>USB-C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2CF39A2" id="矩形 24" o:spid="_x0000_s1038" style="position:absolute;left:0;text-align:left;margin-left:351pt;margin-top:24.65pt;width:61.3pt;height:4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" fillcolor="#5b9bd5 [3204]" strokecolor="#1f4d78 [1604]" strokeweight="1pt">
                  <v:textbox>
                    <w:txbxContent>
                      <w:p w14:paraId="59DC84AD" w14:textId="77777777" w:rsidR="00EE2387" w:rsidRDefault="003C161B">
                        <w:pPr>
                          <w:jc w:val="center"/>
                          <w:rPr>
                            <w:del w:id="95" w:author="Bai Rong" w:date="2023-04-19T14:42:00Z"/>
                          </w:rPr>
                        </w:pPr>
                        <w:del w:id="96" w:author="Bai Rong" w:date="2023-04-19T14:42:00Z">
                          <w:r>
                            <w:rPr>
                              <w:rFonts w:hint="eastAsia"/>
                            </w:rPr>
                            <w:delText>USB-C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3F97C23A" wp14:editId="3C030EBA">
                  <wp:simplePos x="0" y="0"/>
                  <wp:positionH relativeFrom="column">
                    <wp:posOffset>1884680</wp:posOffset>
                  </wp:positionH>
                  <wp:positionV relativeFrom="paragraph">
                    <wp:posOffset>1564640</wp:posOffset>
                  </wp:positionV>
                  <wp:extent cx="838200" cy="313055"/>
                  <wp:effectExtent l="6350" t="6350" r="8890" b="15875"/>
                  <wp:wrapNone/>
                  <wp:docPr id="25" name="右箭头标注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3069590" y="3519805"/>
                            <a:ext cx="838200" cy="313055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4E4D5" w14:textId="77777777" w:rsidR="00EE2387" w:rsidRDefault="003C161B">
                              <w:pPr>
                                <w:jc w:val="center"/>
                                <w:rPr>
                                  <w:del w:id="97" w:author="Bai Rong" w:date="2023-04-19T14:42:00Z"/>
                                </w:rPr>
                              </w:pPr>
                              <w:del w:id="98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>UART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F97C23A" id="右箭头标注 25" o:spid="_x0000_s1039" type="#_x0000_t78" style="position:absolute;left:0;text-align:left;margin-left:148.4pt;margin-top:123.2pt;width:66pt;height:2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" adj="14035,,19583" fillcolor="#5b9bd5 [3204]" strokecolor="#1f4d78 [1604]" strokeweight="1pt">
                  <v:textbox>
                    <w:txbxContent>
                      <w:p w14:paraId="13E4E4D5" w14:textId="77777777" w:rsidR="00EE2387" w:rsidRDefault="003C161B">
                        <w:pPr>
                          <w:jc w:val="center"/>
                          <w:rPr>
                            <w:del w:id="99" w:author="Bai Rong" w:date="2023-04-19T14:42:00Z"/>
                          </w:rPr>
                        </w:pPr>
                        <w:del w:id="100" w:author="Bai Rong" w:date="2023-04-19T14:42:00Z">
                          <w:r>
                            <w:rPr>
                              <w:rFonts w:hint="eastAsia"/>
                            </w:rPr>
                            <w:delText>UART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5C58BF60" wp14:editId="53B29C7E">
                  <wp:simplePos x="0" y="0"/>
                  <wp:positionH relativeFrom="column">
                    <wp:posOffset>4271645</wp:posOffset>
                  </wp:positionH>
                  <wp:positionV relativeFrom="paragraph">
                    <wp:posOffset>2478405</wp:posOffset>
                  </wp:positionV>
                  <wp:extent cx="1227455" cy="550545"/>
                  <wp:effectExtent l="6350" t="6350" r="15875" b="6985"/>
                  <wp:wrapNone/>
                  <wp:docPr id="26" name="矩形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5440045" y="4408805"/>
                            <a:ext cx="1227455" cy="550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EF14C" w14:textId="77777777" w:rsidR="00EE2387" w:rsidRDefault="003C161B">
                              <w:pPr>
                                <w:jc w:val="center"/>
                                <w:rPr>
                                  <w:del w:id="101" w:author="Bai Rong" w:date="2023-04-19T14:42:00Z"/>
                                </w:rPr>
                              </w:pPr>
                              <w:del w:id="102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 xml:space="preserve"> </w:delText>
                                </w:r>
                                <w:r>
                                  <w:rPr>
                                    <w:rFonts w:hint="eastAsia"/>
                                  </w:rPr>
                                  <w:delText>按键及调节旋钮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C58BF60" id="矩形 26" o:spid="_x0000_s1040" style="position:absolute;left:0;text-align:left;margin-left:336.35pt;margin-top:195.15pt;width:96.65pt;height:4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" fillcolor="#5b9bd5 [3204]" strokecolor="#1f4d78 [1604]" strokeweight="1pt">
                  <v:textbox>
                    <w:txbxContent>
                      <w:p w14:paraId="534EF14C" w14:textId="77777777" w:rsidR="00EE2387" w:rsidRDefault="003C161B">
                        <w:pPr>
                          <w:jc w:val="center"/>
                          <w:rPr>
                            <w:del w:id="103" w:author="Bai Rong" w:date="2023-04-19T14:42:00Z"/>
                          </w:rPr>
                        </w:pPr>
                        <w:del w:id="104" w:author="Bai Rong" w:date="2023-04-19T14:42:00Z">
                          <w:r>
                            <w:rPr>
                              <w:rFonts w:hint="eastAsia"/>
                            </w:rPr>
                            <w:delText xml:space="preserve"> </w:delText>
                          </w:r>
                          <w:r>
                            <w:rPr>
                              <w:rFonts w:hint="eastAsia"/>
                            </w:rPr>
                            <w:delText>按键及调节旋钮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062A66B8" wp14:editId="23B34543">
                  <wp:simplePos x="0" y="0"/>
                  <wp:positionH relativeFrom="column">
                    <wp:posOffset>2129155</wp:posOffset>
                  </wp:positionH>
                  <wp:positionV relativeFrom="paragraph">
                    <wp:posOffset>3893185</wp:posOffset>
                  </wp:positionV>
                  <wp:extent cx="1355090" cy="567055"/>
                  <wp:effectExtent l="6350" t="6350" r="10160" b="20955"/>
                  <wp:wrapNone/>
                  <wp:docPr id="27" name="矩形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3424555" y="5848350"/>
                            <a:ext cx="1355090" cy="567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63DAE" w14:textId="77777777" w:rsidR="00EE2387" w:rsidRDefault="003C161B">
                              <w:pPr>
                                <w:jc w:val="center"/>
                                <w:rPr>
                                  <w:del w:id="105" w:author="Bai Rong" w:date="2023-04-19T14:42:00Z"/>
                                </w:rPr>
                              </w:pPr>
                              <w:del w:id="106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>LCD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62A66B8" id="矩形 27" o:spid="_x0000_s1041" style="position:absolute;left:0;text-align:left;margin-left:167.65pt;margin-top:306.55pt;width:106.7pt;height:4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" fillcolor="#5b9bd5 [3204]" strokecolor="#1f4d78 [1604]" strokeweight="1pt">
                  <v:textbox>
                    <w:txbxContent>
                      <w:p w14:paraId="0AA63DAE" w14:textId="77777777" w:rsidR="00EE2387" w:rsidRDefault="003C161B">
                        <w:pPr>
                          <w:jc w:val="center"/>
                          <w:rPr>
                            <w:del w:id="107" w:author="Bai Rong" w:date="2023-04-19T14:42:00Z"/>
                          </w:rPr>
                        </w:pPr>
                        <w:del w:id="108" w:author="Bai Rong" w:date="2023-04-19T14:42:00Z">
                          <w:r>
                            <w:rPr>
                              <w:rFonts w:hint="eastAsia"/>
                            </w:rPr>
                            <w:delText>LCD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2F74D975" wp14:editId="30C7273C">
                  <wp:simplePos x="0" y="0"/>
                  <wp:positionH relativeFrom="column">
                    <wp:posOffset>3585845</wp:posOffset>
                  </wp:positionH>
                  <wp:positionV relativeFrom="paragraph">
                    <wp:posOffset>2753995</wp:posOffset>
                  </wp:positionV>
                  <wp:extent cx="685800" cy="4445"/>
                  <wp:effectExtent l="0" t="45085" r="0" b="57150"/>
                  <wp:wrapNone/>
                  <wp:docPr id="28" name="直接箭头连接符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4728845" y="4663440"/>
                            <a:ext cx="685800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shape id="_x0000_s1026" o:spid="_x0000_s1026" o:spt="32" type="#_x0000_t32" style="position:absolute;left:0pt;flip:x;margin-left:282.35pt;margin-top:216.85pt;height:0.35pt;width:54pt;z-index:251668480;mso-width-relative:page;mso-height-relative:page;" filled="f" stroked="t" coordsize="21600,21600" o:gfxdata="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6HerHZAAAACwEAAA8AAAAAAAAAAQAgAAAAIgAAAGRycy9kb3ducmV2&#10;LnhtbFBLAQIUABQAAAAIAIdO4kCsXIGINAIAADgEAAAOAAAAAAAAAAEAIAAAACgBAABkcnMvZTJv&#10;RG9jLnhtbFBLBQYAAAAABgAGAFkBAADO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6338F872" wp14:editId="1BA00A7A">
                  <wp:simplePos x="0" y="0"/>
                  <wp:positionH relativeFrom="column">
                    <wp:posOffset>2806700</wp:posOffset>
                  </wp:positionH>
                  <wp:positionV relativeFrom="paragraph">
                    <wp:posOffset>3223895</wp:posOffset>
                  </wp:positionV>
                  <wp:extent cx="4445" cy="669290"/>
                  <wp:effectExtent l="48260" t="0" r="53975" b="1270"/>
                  <wp:wrapNone/>
                  <wp:docPr id="29" name="直接箭头连接符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3907155" y="5128895"/>
                            <a:ext cx="4445" cy="6692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shape id="_x0000_s1026" o:spid="_x0000_s1026" o:spt="32" type="#_x0000_t32" style="position:absolute;left:0pt;flip:x;margin-left:221pt;margin-top:253.85pt;height:52.7pt;width:0.35pt;z-index:251667456;mso-width-relative:page;mso-height-relative:page;" filled="f" stroked="t" coordsize="21600,21600" o:gfxdata="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r7HAm2QAAAAsBAAAPAAAAAAAAAAEAIAAAACIAAABkcnMvZG93&#10;bnJldi54bWxQSwECFAAUAAAACACHTuJAigcopzgCAAA4BAAADgAAAAAAAAABACAAAAAoAQAAZHJz&#10;L2Uyb0RvYy54bWxQSwUGAAAAAAYABgBZAQAA0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65BEB4B9" wp14:editId="60280535">
                  <wp:simplePos x="0" y="0"/>
                  <wp:positionH relativeFrom="column">
                    <wp:posOffset>2036445</wp:posOffset>
                  </wp:positionH>
                  <wp:positionV relativeFrom="paragraph">
                    <wp:posOffset>2292985</wp:posOffset>
                  </wp:positionV>
                  <wp:extent cx="1549400" cy="930910"/>
                  <wp:effectExtent l="6350" t="6350" r="13970" b="7620"/>
                  <wp:wrapNone/>
                  <wp:docPr id="30" name="矩形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3086100" y="4189095"/>
                            <a:ext cx="1549400" cy="930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0918B" w14:textId="77777777" w:rsidR="00EE2387" w:rsidRDefault="003C161B">
                              <w:pPr>
                                <w:jc w:val="center"/>
                                <w:rPr>
                                  <w:del w:id="109" w:author="Bai Rong" w:date="2023-04-19T14:42:00Z"/>
                                </w:rPr>
                              </w:pPr>
                              <w:del w:id="110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>MCU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5BEB4B9" id="矩形 30" o:spid="_x0000_s1042" style="position:absolute;left:0;text-align:left;margin-left:160.35pt;margin-top:180.55pt;width:122pt;height:7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" fillcolor="#5b9bd5 [3204]" strokecolor="#1f4d78 [1604]" strokeweight="1pt">
                  <v:textbox>
                    <w:txbxContent>
                      <w:p w14:paraId="5310918B" w14:textId="77777777" w:rsidR="00EE2387" w:rsidRDefault="003C161B">
                        <w:pPr>
                          <w:jc w:val="center"/>
                          <w:rPr>
                            <w:del w:id="111" w:author="Bai Rong" w:date="2023-04-19T14:42:00Z"/>
                          </w:rPr>
                        </w:pPr>
                        <w:del w:id="112" w:author="Bai Rong" w:date="2023-04-19T14:42:00Z">
                          <w:r>
                            <w:rPr>
                              <w:rFonts w:hint="eastAsia"/>
                            </w:rPr>
                            <w:delText>MCU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7A5CA096" wp14:editId="4E898EA1">
                  <wp:simplePos x="0" y="0"/>
                  <wp:positionH relativeFrom="column">
                    <wp:posOffset>2802890</wp:posOffset>
                  </wp:positionH>
                  <wp:positionV relativeFrom="paragraph">
                    <wp:posOffset>1115695</wp:posOffset>
                  </wp:positionV>
                  <wp:extent cx="8255" cy="1177290"/>
                  <wp:effectExtent l="48260" t="0" r="50165" b="11430"/>
                  <wp:wrapNone/>
                  <wp:docPr id="31" name="直接箭头连接符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3860800" y="3020695"/>
                            <a:ext cx="8255" cy="117729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shape id="_x0000_s1026" o:spid="_x0000_s1026" o:spt="32" type="#_x0000_t32" style="position:absolute;left:0pt;flip:x y;margin-left:220.7pt;margin-top:87.85pt;height:92.7pt;width:0.65pt;z-index:251666432;mso-width-relative:page;mso-height-relative:page;" filled="f" stroked="t" coordsize="21600,21600" o:gfxdata="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SMZw2QAAAAsBAAAPAAAAAAAAAAEAIAAA&#10;ACIAAABkcnMvZG93bnJldi54bWxQSwECFAAUAAAACACHTuJAIWJl8kQCAABaBAAADgAAAAAAAAAB&#10;ACAAAAAoAQAAZHJzL2Uyb0RvYy54bWxQSwUGAAAAAAYABgBZAQAA3gU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E31A550" wp14:editId="219F93FA">
                  <wp:simplePos x="0" y="0"/>
                  <wp:positionH relativeFrom="column">
                    <wp:posOffset>2019300</wp:posOffset>
                  </wp:positionH>
                  <wp:positionV relativeFrom="paragraph">
                    <wp:posOffset>48895</wp:posOffset>
                  </wp:positionV>
                  <wp:extent cx="1566545" cy="1066800"/>
                  <wp:effectExtent l="6350" t="6350" r="12065" b="8890"/>
                  <wp:wrapNone/>
                  <wp:docPr id="32" name="矩形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3162300" y="1953895"/>
                            <a:ext cx="1566545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C15C4" w14:textId="77777777" w:rsidR="00EE2387" w:rsidRDefault="003C161B">
                              <w:pPr>
                                <w:jc w:val="center"/>
                                <w:rPr>
                                  <w:del w:id="113" w:author="Bai Rong" w:date="2023-04-19T14:42:00Z"/>
                                </w:rPr>
                              </w:pPr>
                              <w:del w:id="114" w:author="Bai Rong" w:date="2023-04-19T14:42:00Z">
                                <w:r>
                                  <w:rPr>
                                    <w:rFonts w:hint="eastAsia"/>
                                  </w:rPr>
                                  <w:delText>九音</w:delText>
                                </w:r>
                                <w:r>
                                  <w:rPr>
                                    <w:rFonts w:hint="eastAsia"/>
                                  </w:rPr>
                                  <w:delText>DSP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E31A550" id="矩形 32" o:spid="_x0000_s1043" style="position:absolute;left:0;text-align:left;margin-left:159pt;margin-top:3.85pt;width:123.35pt;height:8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" fillcolor="#5b9bd5 [3204]" strokecolor="#1f4d78 [1604]" strokeweight="1pt">
                  <v:textbox>
                    <w:txbxContent>
                      <w:p w14:paraId="16AC15C4" w14:textId="77777777" w:rsidR="00EE2387" w:rsidRDefault="003C161B">
                        <w:pPr>
                          <w:jc w:val="center"/>
                          <w:rPr>
                            <w:del w:id="115" w:author="Bai Rong" w:date="2023-04-19T14:42:00Z"/>
                          </w:rPr>
                        </w:pPr>
                        <w:del w:id="116" w:author="Bai Rong" w:date="2023-04-19T14:42:00Z">
                          <w:r>
                            <w:rPr>
                              <w:rFonts w:hint="eastAsia"/>
                            </w:rPr>
                            <w:delText>九音</w:delText>
                          </w:r>
                          <w:r>
                            <w:rPr>
                              <w:rFonts w:hint="eastAsia"/>
                            </w:rPr>
                            <w:delText>DSP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</w:del>
    </w:p>
    <w:sectPr w:rsidR="00E5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4840"/>
    <w:multiLevelType w:val="hybridMultilevel"/>
    <w:tmpl w:val="7214CDB4"/>
    <w:lvl w:ilvl="0" w:tplc="1602C590">
      <w:start w:val="1"/>
      <w:numFmt w:val="lowerLetter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6D0579"/>
    <w:multiLevelType w:val="hybridMultilevel"/>
    <w:tmpl w:val="0E60FC04"/>
    <w:lvl w:ilvl="0" w:tplc="12EC3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78092011">
    <w:abstractNumId w:val="0"/>
  </w:num>
  <w:num w:numId="2" w16cid:durableId="6859119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i Rong">
    <w15:presenceInfo w15:providerId="Windows Live" w15:userId="ed9b1f8d9d247d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k3ZmE3YTMzNzIzYmI4YTNlMjViYTA2NjhhZTRmOGUifQ=="/>
  </w:docVars>
  <w:rsids>
    <w:rsidRoot w:val="00E52E36"/>
    <w:rsid w:val="00080EF2"/>
    <w:rsid w:val="00155091"/>
    <w:rsid w:val="00284E53"/>
    <w:rsid w:val="0028613C"/>
    <w:rsid w:val="003C161B"/>
    <w:rsid w:val="003F4BD2"/>
    <w:rsid w:val="005B229F"/>
    <w:rsid w:val="005C200E"/>
    <w:rsid w:val="008A6C0F"/>
    <w:rsid w:val="0090650A"/>
    <w:rsid w:val="00B06673"/>
    <w:rsid w:val="00E52E36"/>
    <w:rsid w:val="00E56037"/>
    <w:rsid w:val="00EE2387"/>
    <w:rsid w:val="00FC5699"/>
    <w:rsid w:val="38C1063D"/>
    <w:rsid w:val="3962655D"/>
    <w:rsid w:val="425A5377"/>
    <w:rsid w:val="44CB5D58"/>
    <w:rsid w:val="4AB3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A41145"/>
  <w15:docId w15:val="{298E4D41-EE6A-DC49-A90D-5E31D2FA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C200E"/>
    <w:rPr>
      <w:kern w:val="2"/>
      <w:sz w:val="21"/>
      <w:szCs w:val="24"/>
    </w:rPr>
  </w:style>
  <w:style w:type="paragraph" w:styleId="a4">
    <w:name w:val="List Paragraph"/>
    <w:basedOn w:val="a"/>
    <w:uiPriority w:val="99"/>
    <w:rsid w:val="00906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Bai Rong</cp:lastModifiedBy>
  <cp:revision>6</cp:revision>
  <dcterms:created xsi:type="dcterms:W3CDTF">2023-04-19T05:49:00Z</dcterms:created>
  <dcterms:modified xsi:type="dcterms:W3CDTF">2023-04-19T06:55:00Z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1EC0D942CCE34BF3A02E5299B4ADD050_13</vt:lpwstr>
  </property>
</Properties>
</file>